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499057074" w:displacedByCustomXml="next"/>
    <w:bookmarkEnd w:id="0" w:displacedByCustomXml="next"/>
    <w:sdt>
      <w:sdtPr>
        <w:rPr>
          <w:rFonts w:asciiTheme="minorHAnsi" w:hAnsiTheme="minorHAnsi" w:cs="Courier New"/>
        </w:rPr>
        <w:id w:val="-1998264789"/>
        <w:docPartObj>
          <w:docPartGallery w:val="Cover Pages"/>
          <w:docPartUnique/>
        </w:docPartObj>
      </w:sdtPr>
      <w:sdtEndPr/>
      <w:sdtContent>
        <w:p w14:paraId="2887E920" w14:textId="77777777" w:rsidR="003251A4" w:rsidRPr="008F725F" w:rsidRDefault="003251A4">
          <w:pPr>
            <w:spacing w:line="276" w:lineRule="auto"/>
            <w:rPr>
              <w:rFonts w:asciiTheme="minorHAnsi" w:hAnsiTheme="minorHAnsi" w:cs="Courier New"/>
              <w:sz w:val="21"/>
              <w:szCs w:val="21"/>
              <w:rPrChange w:id="1" w:author="Gregory Montilla" w:date="2017-11-17T09:44:00Z">
                <w:rPr>
                  <w:rFonts w:ascii="Courier New" w:hAnsi="Courier New" w:cs="Courier New"/>
                  <w:sz w:val="21"/>
                  <w:szCs w:val="21"/>
                </w:rPr>
              </w:rPrChange>
            </w:rPr>
            <w:pPrChange w:id="2" w:author="Gregory Montilla" w:date="2017-10-07T13:47:00Z">
              <w:pPr/>
            </w:pPrChange>
          </w:pPr>
          <w:r w:rsidRPr="008F725F">
            <w:rPr>
              <w:rFonts w:asciiTheme="minorHAnsi" w:hAnsiTheme="minorHAnsi" w:cs="Courier New"/>
              <w:noProof/>
              <w:sz w:val="21"/>
              <w:szCs w:val="21"/>
              <w:rPrChange w:id="3" w:author="Gregory Montilla" w:date="2017-11-17T09:44:00Z">
                <w:rPr>
                  <w:rFonts w:ascii="Courier New" w:hAnsi="Courier New" w:cs="Courier New"/>
                  <w:noProof/>
                  <w:sz w:val="21"/>
                  <w:szCs w:val="21"/>
                </w:rPr>
              </w:rPrChange>
            </w:rPr>
            <mc:AlternateContent>
              <mc:Choice Requires="wps">
                <w:drawing>
                  <wp:anchor distT="0" distB="0" distL="114300" distR="114300" simplePos="0" relativeHeight="251659264" behindDoc="0" locked="0" layoutInCell="1" allowOverlap="1" wp14:anchorId="15CCB386" wp14:editId="690FE86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84034A" w14:paraId="1007DE9E" w14:textId="77777777">
                                  <w:trPr>
                                    <w:jc w:val="center"/>
                                  </w:trPr>
                                  <w:tc>
                                    <w:tcPr>
                                      <w:tcW w:w="2568" w:type="pct"/>
                                      <w:vAlign w:val="center"/>
                                    </w:tcPr>
                                    <w:p w14:paraId="129428A2" w14:textId="1392522A" w:rsidR="0084034A" w:rsidRDefault="0084034A">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8E78087" w14:textId="241F1C13" w:rsidR="0084034A" w:rsidRDefault="0084034A">
                                          <w:pPr>
                                            <w:pStyle w:val="NoSpacing"/>
                                            <w:spacing w:line="312" w:lineRule="auto"/>
                                            <w:jc w:val="right"/>
                                            <w:rPr>
                                              <w:caps/>
                                              <w:color w:val="191919" w:themeColor="text1" w:themeTint="E6"/>
                                              <w:sz w:val="72"/>
                                              <w:szCs w:val="72"/>
                                            </w:rPr>
                                          </w:pPr>
                                          <w:ins w:id="4" w:author="Gregory Montilla" w:date="2017-11-17T15:19:00Z">
                                            <w:r>
                                              <w:rPr>
                                                <w:caps/>
                                                <w:color w:val="191919" w:themeColor="text1" w:themeTint="E6"/>
                                                <w:sz w:val="72"/>
                                                <w:szCs w:val="72"/>
                                              </w:rPr>
                                              <w:t>INTUNE</w:t>
                                            </w:r>
                                          </w:ins>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43AA54B" w14:textId="5400B283" w:rsidR="0084034A" w:rsidRDefault="000A736A" w:rsidP="000A736A">
                                          <w:pPr>
                                            <w:jc w:val="right"/>
                                          </w:pPr>
                                          <w:r>
                                            <w:rPr>
                                              <w:color w:val="000000" w:themeColor="text1"/>
                                            </w:rPr>
                                            <w:t xml:space="preserve">     </w:t>
                                          </w:r>
                                        </w:p>
                                      </w:sdtContent>
                                    </w:sdt>
                                  </w:tc>
                                  <w:tc>
                                    <w:tcPr>
                                      <w:tcW w:w="2432" w:type="pct"/>
                                      <w:vAlign w:val="center"/>
                                    </w:tcPr>
                                    <w:p w14:paraId="18E3F774" w14:textId="77777777" w:rsidR="0084034A" w:rsidRDefault="0084034A">
                                      <w:pPr>
                                        <w:pStyle w:val="NoSpacing"/>
                                        <w:rPr>
                                          <w:caps/>
                                          <w:color w:val="ED7D31" w:themeColor="accent2"/>
                                          <w:sz w:val="26"/>
                                          <w:szCs w:val="26"/>
                                        </w:rPr>
                                      </w:pPr>
                                      <w:r>
                                        <w:rPr>
                                          <w:caps/>
                                          <w:color w:val="ED7D31" w:themeColor="accent2"/>
                                          <w:sz w:val="26"/>
                                          <w:szCs w:val="26"/>
                                        </w:rPr>
                                        <w:t>Abstract</w:t>
                                      </w:r>
                                    </w:p>
                                    <w:sdt>
                                      <w:sdtPr>
                                        <w:rPr>
                                          <w:rFonts w:asciiTheme="minorHAnsi" w:hAnsiTheme="minorHAnsi"/>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7C98E25F" w14:textId="4693D634" w:rsidR="0084034A" w:rsidRPr="00991088" w:rsidRDefault="0084034A">
                                          <w:pPr>
                                            <w:rPr>
                                              <w:rFonts w:asciiTheme="minorHAnsi" w:hAnsiTheme="minorHAnsi"/>
                                              <w:color w:val="000000" w:themeColor="text1"/>
                                              <w:rPrChange w:id="5" w:author="Gregory Montilla" w:date="2017-11-17T16:16:00Z">
                                                <w:rPr>
                                                  <w:color w:val="000000" w:themeColor="text1"/>
                                                </w:rPr>
                                              </w:rPrChange>
                                            </w:rPr>
                                          </w:pPr>
                                          <w:ins w:id="6" w:author="Gregory Montilla" w:date="2017-11-17T15:18:00Z">
                                            <w:r w:rsidRPr="00991088">
                                              <w:rPr>
                                                <w:rFonts w:asciiTheme="minorHAnsi" w:hAnsiTheme="minorHAnsi"/>
                                                <w:color w:val="000000" w:themeColor="text1"/>
                                                <w:rPrChange w:id="7" w:author="Gregory Montilla" w:date="2017-11-17T16:16:00Z">
                                                  <w:rPr>
                                                    <w:color w:val="000000" w:themeColor="text1"/>
                                                  </w:rPr>
                                                </w:rPrChange>
                                              </w:rPr>
                                              <w:t>This application will be a single music player that integrates multiple music streaming services that allows the user to listen to music throughout each service and access playlists with the ability to download certain songs and sync them to a local playlist.</w:t>
                                            </w:r>
                                          </w:ins>
                                        </w:p>
                                      </w:sdtContent>
                                    </w:sdt>
                                    <w:sdt>
                                      <w:sdtPr>
                                        <w:rPr>
                                          <w:color w:val="ED7D31" w:themeColor="accent2"/>
                                          <w:sz w:val="26"/>
                                          <w:szCs w:val="26"/>
                                        </w:rPr>
                                        <w:alias w:val="Author"/>
                                        <w:tag w:val=""/>
                                        <w:id w:val="-1234692150"/>
                                        <w:dataBinding w:prefixMappings="xmlns:ns0='http://purl.org/dc/elements/1.1/' xmlns:ns1='http://schemas.openxmlformats.org/package/2006/metadata/core-properties' " w:xpath="/ns1:coreProperties[1]/ns0:creator[1]" w:storeItemID="{6C3C8BC8-F283-45AE-878A-BAB7291924A1}"/>
                                        <w:text/>
                                      </w:sdtPr>
                                      <w:sdtEndPr/>
                                      <w:sdtContent>
                                        <w:p w14:paraId="1031506C" w14:textId="77777777" w:rsidR="0084034A" w:rsidRDefault="0084034A">
                                          <w:pPr>
                                            <w:pStyle w:val="NoSpacing"/>
                                            <w:rPr>
                                              <w:color w:val="ED7D31" w:themeColor="accent2"/>
                                              <w:sz w:val="26"/>
                                              <w:szCs w:val="26"/>
                                            </w:rPr>
                                          </w:pPr>
                                          <w:del w:id="8" w:author="Gregory Montilla" w:date="2017-10-06T08:36:00Z">
                                            <w:r w:rsidDel="00980ACF">
                                              <w:rPr>
                                                <w:color w:val="ED7D31" w:themeColor="accent2"/>
                                                <w:sz w:val="26"/>
                                                <w:szCs w:val="26"/>
                                              </w:rPr>
                                              <w:delText>Jamal Ashraf</w:delText>
                                            </w:r>
                                          </w:del>
                                          <w:ins w:id="9" w:author="Gregory Montilla" w:date="2017-10-06T08:36:00Z">
                                            <w:r>
                                              <w:rPr>
                                                <w:color w:val="ED7D31" w:themeColor="accent2"/>
                                                <w:sz w:val="26"/>
                                                <w:szCs w:val="26"/>
                                              </w:rPr>
                                              <w:t>Gregory Montilla</w:t>
                                            </w:r>
                                          </w:ins>
                                        </w:p>
                                      </w:sdtContent>
                                    </w:sdt>
                                    <w:p w14:paraId="4EE70717" w14:textId="77777777" w:rsidR="0084034A" w:rsidRDefault="001A44EE" w:rsidP="00980ACF">
                                      <w:pPr>
                                        <w:pStyle w:val="NoSpacing"/>
                                      </w:pPr>
                                      <w:sdt>
                                        <w:sdtPr>
                                          <w:rPr>
                                            <w:color w:val="44546A" w:themeColor="text2"/>
                                          </w:rPr>
                                          <w:alias w:val="Course"/>
                                          <w:tag w:val="Course"/>
                                          <w:id w:val="-2974486"/>
                                          <w:dataBinding w:prefixMappings="xmlns:ns0='http://purl.org/dc/elements/1.1/' xmlns:ns1='http://schemas.openxmlformats.org/package/2006/metadata/core-properties' " w:xpath="/ns1:coreProperties[1]/ns1:category[1]" w:storeItemID="{6C3C8BC8-F283-45AE-878A-BAB7291924A1}"/>
                                          <w:text/>
                                        </w:sdtPr>
                                        <w:sdtEndPr/>
                                        <w:sdtContent>
                                          <w:ins w:id="10" w:author="Gregory Montilla" w:date="2017-10-06T08:36:00Z">
                                            <w:r w:rsidR="0084034A">
                                              <w:rPr>
                                                <w:color w:val="44546A" w:themeColor="text2"/>
                                              </w:rPr>
                                              <w:t>CS 003B</w:t>
                                            </w:r>
                                          </w:ins>
                                        </w:sdtContent>
                                      </w:sdt>
                                    </w:p>
                                  </w:tc>
                                </w:tr>
                              </w:tbl>
                              <w:p w14:paraId="18F3FE09" w14:textId="77777777" w:rsidR="0084034A" w:rsidRDefault="0084034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5CCB386" id="_x0000_t202" coordsize="21600,21600" o:spt="202" path="m0,0l0,21600,21600,21600,2160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84034A" w14:paraId="1007DE9E" w14:textId="77777777">
                            <w:trPr>
                              <w:jc w:val="center"/>
                            </w:trPr>
                            <w:tc>
                              <w:tcPr>
                                <w:tcW w:w="2568" w:type="pct"/>
                                <w:vAlign w:val="center"/>
                              </w:tcPr>
                              <w:p w14:paraId="129428A2" w14:textId="1392522A" w:rsidR="0084034A" w:rsidRDefault="0084034A">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8E78087" w14:textId="241F1C13" w:rsidR="0084034A" w:rsidRDefault="0084034A">
                                    <w:pPr>
                                      <w:pStyle w:val="NoSpacing"/>
                                      <w:spacing w:line="312" w:lineRule="auto"/>
                                      <w:jc w:val="right"/>
                                      <w:rPr>
                                        <w:caps/>
                                        <w:color w:val="191919" w:themeColor="text1" w:themeTint="E6"/>
                                        <w:sz w:val="72"/>
                                        <w:szCs w:val="72"/>
                                      </w:rPr>
                                    </w:pPr>
                                    <w:ins w:id="11" w:author="Gregory Montilla" w:date="2017-11-17T15:19:00Z">
                                      <w:r>
                                        <w:rPr>
                                          <w:caps/>
                                          <w:color w:val="191919" w:themeColor="text1" w:themeTint="E6"/>
                                          <w:sz w:val="72"/>
                                          <w:szCs w:val="72"/>
                                        </w:rPr>
                                        <w:t>INTUNE</w:t>
                                      </w:r>
                                    </w:ins>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443AA54B" w14:textId="5400B283" w:rsidR="0084034A" w:rsidRDefault="000A736A" w:rsidP="000A736A">
                                    <w:pPr>
                                      <w:jc w:val="right"/>
                                    </w:pPr>
                                    <w:r>
                                      <w:rPr>
                                        <w:color w:val="000000" w:themeColor="text1"/>
                                      </w:rPr>
                                      <w:t xml:space="preserve">     </w:t>
                                    </w:r>
                                  </w:p>
                                </w:sdtContent>
                              </w:sdt>
                            </w:tc>
                            <w:tc>
                              <w:tcPr>
                                <w:tcW w:w="2432" w:type="pct"/>
                                <w:vAlign w:val="center"/>
                              </w:tcPr>
                              <w:p w14:paraId="18E3F774" w14:textId="77777777" w:rsidR="0084034A" w:rsidRDefault="0084034A">
                                <w:pPr>
                                  <w:pStyle w:val="NoSpacing"/>
                                  <w:rPr>
                                    <w:caps/>
                                    <w:color w:val="ED7D31" w:themeColor="accent2"/>
                                    <w:sz w:val="26"/>
                                    <w:szCs w:val="26"/>
                                  </w:rPr>
                                </w:pPr>
                                <w:r>
                                  <w:rPr>
                                    <w:caps/>
                                    <w:color w:val="ED7D31" w:themeColor="accent2"/>
                                    <w:sz w:val="26"/>
                                    <w:szCs w:val="26"/>
                                  </w:rPr>
                                  <w:t>Abstract</w:t>
                                </w:r>
                              </w:p>
                              <w:sdt>
                                <w:sdtPr>
                                  <w:rPr>
                                    <w:rFonts w:asciiTheme="minorHAnsi" w:hAnsiTheme="minorHAnsi"/>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7C98E25F" w14:textId="4693D634" w:rsidR="0084034A" w:rsidRPr="00991088" w:rsidRDefault="0084034A">
                                    <w:pPr>
                                      <w:rPr>
                                        <w:rFonts w:asciiTheme="minorHAnsi" w:hAnsiTheme="minorHAnsi"/>
                                        <w:color w:val="000000" w:themeColor="text1"/>
                                        <w:rPrChange w:id="12" w:author="Gregory Montilla" w:date="2017-11-17T16:16:00Z">
                                          <w:rPr>
                                            <w:color w:val="000000" w:themeColor="text1"/>
                                          </w:rPr>
                                        </w:rPrChange>
                                      </w:rPr>
                                    </w:pPr>
                                    <w:ins w:id="13" w:author="Gregory Montilla" w:date="2017-11-17T15:18:00Z">
                                      <w:r w:rsidRPr="00991088">
                                        <w:rPr>
                                          <w:rFonts w:asciiTheme="minorHAnsi" w:hAnsiTheme="minorHAnsi"/>
                                          <w:color w:val="000000" w:themeColor="text1"/>
                                          <w:rPrChange w:id="14" w:author="Gregory Montilla" w:date="2017-11-17T16:16:00Z">
                                            <w:rPr>
                                              <w:color w:val="000000" w:themeColor="text1"/>
                                            </w:rPr>
                                          </w:rPrChange>
                                        </w:rPr>
                                        <w:t>This application will be a single music player that integrates multiple music streaming services that allows the user to listen to music throughout each service and access playlists with the ability to download certain songs and sync them to a local playlist.</w:t>
                                      </w:r>
                                    </w:ins>
                                  </w:p>
                                </w:sdtContent>
                              </w:sdt>
                              <w:sdt>
                                <w:sdtPr>
                                  <w:rPr>
                                    <w:color w:val="ED7D31" w:themeColor="accent2"/>
                                    <w:sz w:val="26"/>
                                    <w:szCs w:val="26"/>
                                  </w:rPr>
                                  <w:alias w:val="Author"/>
                                  <w:tag w:val=""/>
                                  <w:id w:val="-1234692150"/>
                                  <w:dataBinding w:prefixMappings="xmlns:ns0='http://purl.org/dc/elements/1.1/' xmlns:ns1='http://schemas.openxmlformats.org/package/2006/metadata/core-properties' " w:xpath="/ns1:coreProperties[1]/ns0:creator[1]" w:storeItemID="{6C3C8BC8-F283-45AE-878A-BAB7291924A1}"/>
                                  <w:text/>
                                </w:sdtPr>
                                <w:sdtEndPr/>
                                <w:sdtContent>
                                  <w:p w14:paraId="1031506C" w14:textId="77777777" w:rsidR="0084034A" w:rsidRDefault="0084034A">
                                    <w:pPr>
                                      <w:pStyle w:val="NoSpacing"/>
                                      <w:rPr>
                                        <w:color w:val="ED7D31" w:themeColor="accent2"/>
                                        <w:sz w:val="26"/>
                                        <w:szCs w:val="26"/>
                                      </w:rPr>
                                    </w:pPr>
                                    <w:del w:id="15" w:author="Gregory Montilla" w:date="2017-10-06T08:36:00Z">
                                      <w:r w:rsidDel="00980ACF">
                                        <w:rPr>
                                          <w:color w:val="ED7D31" w:themeColor="accent2"/>
                                          <w:sz w:val="26"/>
                                          <w:szCs w:val="26"/>
                                        </w:rPr>
                                        <w:delText>Jamal Ashraf</w:delText>
                                      </w:r>
                                    </w:del>
                                    <w:ins w:id="16" w:author="Gregory Montilla" w:date="2017-10-06T08:36:00Z">
                                      <w:r>
                                        <w:rPr>
                                          <w:color w:val="ED7D31" w:themeColor="accent2"/>
                                          <w:sz w:val="26"/>
                                          <w:szCs w:val="26"/>
                                        </w:rPr>
                                        <w:t>Gregory Montilla</w:t>
                                      </w:r>
                                    </w:ins>
                                  </w:p>
                                </w:sdtContent>
                              </w:sdt>
                              <w:p w14:paraId="4EE70717" w14:textId="77777777" w:rsidR="0084034A" w:rsidRDefault="001A44EE" w:rsidP="00980ACF">
                                <w:pPr>
                                  <w:pStyle w:val="NoSpacing"/>
                                </w:pPr>
                                <w:sdt>
                                  <w:sdtPr>
                                    <w:rPr>
                                      <w:color w:val="44546A" w:themeColor="text2"/>
                                    </w:rPr>
                                    <w:alias w:val="Course"/>
                                    <w:tag w:val="Course"/>
                                    <w:id w:val="-2974486"/>
                                    <w:dataBinding w:prefixMappings="xmlns:ns0='http://purl.org/dc/elements/1.1/' xmlns:ns1='http://schemas.openxmlformats.org/package/2006/metadata/core-properties' " w:xpath="/ns1:coreProperties[1]/ns1:category[1]" w:storeItemID="{6C3C8BC8-F283-45AE-878A-BAB7291924A1}"/>
                                    <w:text/>
                                  </w:sdtPr>
                                  <w:sdtEndPr/>
                                  <w:sdtContent>
                                    <w:ins w:id="17" w:author="Gregory Montilla" w:date="2017-10-06T08:36:00Z">
                                      <w:r w:rsidR="0084034A">
                                        <w:rPr>
                                          <w:color w:val="44546A" w:themeColor="text2"/>
                                        </w:rPr>
                                        <w:t>CS 003B</w:t>
                                      </w:r>
                                    </w:ins>
                                  </w:sdtContent>
                                </w:sdt>
                              </w:p>
                            </w:tc>
                          </w:tr>
                        </w:tbl>
                        <w:p w14:paraId="18F3FE09" w14:textId="77777777" w:rsidR="0084034A" w:rsidRDefault="0084034A"/>
                      </w:txbxContent>
                    </v:textbox>
                    <w10:wrap anchorx="page" anchory="page"/>
                  </v:shape>
                </w:pict>
              </mc:Fallback>
            </mc:AlternateContent>
          </w:r>
          <w:r w:rsidRPr="008F725F">
            <w:rPr>
              <w:rFonts w:asciiTheme="minorHAnsi" w:hAnsiTheme="minorHAnsi" w:cs="Courier New"/>
              <w:rPrChange w:id="18" w:author="Gregory Montilla" w:date="2017-11-17T09:44:00Z">
                <w:rPr>
                  <w:rFonts w:ascii="Courier New" w:hAnsi="Courier New" w:cs="Courier New"/>
                </w:rPr>
              </w:rPrChange>
            </w:rPr>
            <w:br w:type="page"/>
          </w:r>
        </w:p>
      </w:sdtContent>
    </w:sdt>
    <w:sdt>
      <w:sdtPr>
        <w:rPr>
          <w:rFonts w:ascii="Times New Roman" w:eastAsiaTheme="minorHAnsi" w:hAnsi="Times New Roman" w:cstheme="minorBidi"/>
          <w:color w:val="auto"/>
          <w:sz w:val="22"/>
          <w:szCs w:val="22"/>
        </w:rPr>
        <w:id w:val="1006334090"/>
        <w:docPartObj>
          <w:docPartGallery w:val="Table of Contents"/>
          <w:docPartUnique/>
        </w:docPartObj>
      </w:sdtPr>
      <w:sdtEndPr>
        <w:rPr>
          <w:rFonts w:cs="Times New Roman"/>
          <w:b/>
          <w:bCs/>
          <w:noProof/>
          <w:sz w:val="24"/>
          <w:szCs w:val="24"/>
        </w:rPr>
      </w:sdtEndPr>
      <w:sdtContent>
        <w:p w14:paraId="01072E25" w14:textId="77777777" w:rsidR="009B2B35" w:rsidRPr="00A52A04" w:rsidRDefault="009B2B35">
          <w:pPr>
            <w:pStyle w:val="TOCHeading"/>
            <w:pPrChange w:id="19" w:author="Gregory Montilla" w:date="2017-10-07T13:47:00Z">
              <w:pPr>
                <w:spacing w:line="276" w:lineRule="auto"/>
              </w:pPr>
            </w:pPrChange>
          </w:pPr>
          <w:r w:rsidRPr="00A52A04">
            <w:t>Table of Contents</w:t>
          </w:r>
        </w:p>
        <w:p w14:paraId="3E01B7CD" w14:textId="77777777" w:rsidR="000A736A" w:rsidRDefault="009B2B35">
          <w:pPr>
            <w:pStyle w:val="TOC1"/>
            <w:tabs>
              <w:tab w:val="right" w:leader="dot" w:pos="9227"/>
            </w:tabs>
            <w:rPr>
              <w:rFonts w:eastAsiaTheme="minorEastAsia"/>
              <w:noProof/>
              <w:sz w:val="24"/>
              <w:szCs w:val="24"/>
            </w:rPr>
          </w:pPr>
          <w:r w:rsidRPr="008F725F">
            <w:rPr>
              <w:rPrChange w:id="20" w:author="Gregory Montilla" w:date="2017-11-17T09:44:00Z">
                <w:rPr>
                  <w:rFonts w:ascii="Times New Roman" w:hAnsi="Times New Roman" w:cs="Times New Roman"/>
                  <w:b/>
                  <w:bCs/>
                  <w:noProof/>
                  <w:sz w:val="24"/>
                  <w:szCs w:val="24"/>
                </w:rPr>
              </w:rPrChange>
            </w:rPr>
            <w:fldChar w:fldCharType="begin"/>
          </w:r>
          <w:r w:rsidRPr="008F725F">
            <w:instrText xml:space="preserve"> TOC \o "1-3" \h \z \u </w:instrText>
          </w:r>
          <w:r w:rsidRPr="008F725F">
            <w:rPr>
              <w:rPrChange w:id="21" w:author="Gregory Montilla" w:date="2017-11-17T09:44:00Z">
                <w:rPr>
                  <w:rFonts w:ascii="Times New Roman" w:hAnsi="Times New Roman" w:cs="Times New Roman"/>
                  <w:b/>
                  <w:bCs/>
                  <w:noProof/>
                  <w:sz w:val="24"/>
                  <w:szCs w:val="24"/>
                </w:rPr>
              </w:rPrChange>
            </w:rPr>
            <w:fldChar w:fldCharType="separate"/>
          </w:r>
          <w:hyperlink w:anchor="_Toc500445507" w:history="1">
            <w:r w:rsidR="000A736A" w:rsidRPr="0010355B">
              <w:rPr>
                <w:rStyle w:val="Hyperlink"/>
                <w:noProof/>
              </w:rPr>
              <w:t>1.0 Problem Statement</w:t>
            </w:r>
            <w:r w:rsidR="000A736A">
              <w:rPr>
                <w:noProof/>
                <w:webHidden/>
              </w:rPr>
              <w:tab/>
            </w:r>
            <w:r w:rsidR="000A736A">
              <w:rPr>
                <w:noProof/>
                <w:webHidden/>
              </w:rPr>
              <w:fldChar w:fldCharType="begin"/>
            </w:r>
            <w:r w:rsidR="000A736A">
              <w:rPr>
                <w:noProof/>
                <w:webHidden/>
              </w:rPr>
              <w:instrText xml:space="preserve"> PAGEREF _Toc500445507 \h </w:instrText>
            </w:r>
            <w:r w:rsidR="000A736A">
              <w:rPr>
                <w:noProof/>
                <w:webHidden/>
              </w:rPr>
            </w:r>
            <w:r w:rsidR="000A736A">
              <w:rPr>
                <w:noProof/>
                <w:webHidden/>
              </w:rPr>
              <w:fldChar w:fldCharType="separate"/>
            </w:r>
            <w:r w:rsidR="000A736A">
              <w:rPr>
                <w:noProof/>
                <w:webHidden/>
              </w:rPr>
              <w:t>2</w:t>
            </w:r>
            <w:r w:rsidR="000A736A">
              <w:rPr>
                <w:noProof/>
                <w:webHidden/>
              </w:rPr>
              <w:fldChar w:fldCharType="end"/>
            </w:r>
          </w:hyperlink>
        </w:p>
        <w:p w14:paraId="62F510FB" w14:textId="77777777" w:rsidR="000A736A" w:rsidRDefault="000A736A">
          <w:pPr>
            <w:pStyle w:val="TOC1"/>
            <w:tabs>
              <w:tab w:val="right" w:leader="dot" w:pos="9227"/>
            </w:tabs>
            <w:rPr>
              <w:rFonts w:eastAsiaTheme="minorEastAsia"/>
              <w:noProof/>
              <w:sz w:val="24"/>
              <w:szCs w:val="24"/>
            </w:rPr>
          </w:pPr>
          <w:hyperlink w:anchor="_Toc500445508" w:history="1">
            <w:r w:rsidRPr="0010355B">
              <w:rPr>
                <w:rStyle w:val="Hyperlink"/>
                <w:noProof/>
              </w:rPr>
              <w:t>2.0 Bottom up Design</w:t>
            </w:r>
            <w:r>
              <w:rPr>
                <w:noProof/>
                <w:webHidden/>
              </w:rPr>
              <w:tab/>
            </w:r>
            <w:r>
              <w:rPr>
                <w:noProof/>
                <w:webHidden/>
              </w:rPr>
              <w:fldChar w:fldCharType="begin"/>
            </w:r>
            <w:r>
              <w:rPr>
                <w:noProof/>
                <w:webHidden/>
              </w:rPr>
              <w:instrText xml:space="preserve"> PAGEREF _Toc500445508 \h </w:instrText>
            </w:r>
            <w:r>
              <w:rPr>
                <w:noProof/>
                <w:webHidden/>
              </w:rPr>
            </w:r>
            <w:r>
              <w:rPr>
                <w:noProof/>
                <w:webHidden/>
              </w:rPr>
              <w:fldChar w:fldCharType="separate"/>
            </w:r>
            <w:r>
              <w:rPr>
                <w:noProof/>
                <w:webHidden/>
              </w:rPr>
              <w:t>5</w:t>
            </w:r>
            <w:r>
              <w:rPr>
                <w:noProof/>
                <w:webHidden/>
              </w:rPr>
              <w:fldChar w:fldCharType="end"/>
            </w:r>
          </w:hyperlink>
        </w:p>
        <w:p w14:paraId="6E996165" w14:textId="77777777" w:rsidR="000A736A" w:rsidRDefault="000A736A">
          <w:pPr>
            <w:pStyle w:val="TOC2"/>
            <w:tabs>
              <w:tab w:val="right" w:leader="dot" w:pos="9227"/>
            </w:tabs>
            <w:rPr>
              <w:rFonts w:eastAsiaTheme="minorEastAsia"/>
              <w:noProof/>
              <w:sz w:val="24"/>
              <w:szCs w:val="24"/>
            </w:rPr>
          </w:pPr>
          <w:hyperlink w:anchor="_Toc500445509" w:history="1">
            <w:r w:rsidRPr="0010355B">
              <w:rPr>
                <w:rStyle w:val="Hyperlink"/>
                <w:noProof/>
              </w:rPr>
              <w:t>Nouns:</w:t>
            </w:r>
            <w:r>
              <w:rPr>
                <w:noProof/>
                <w:webHidden/>
              </w:rPr>
              <w:tab/>
            </w:r>
            <w:r>
              <w:rPr>
                <w:noProof/>
                <w:webHidden/>
              </w:rPr>
              <w:fldChar w:fldCharType="begin"/>
            </w:r>
            <w:r>
              <w:rPr>
                <w:noProof/>
                <w:webHidden/>
              </w:rPr>
              <w:instrText xml:space="preserve"> PAGEREF _Toc500445509 \h </w:instrText>
            </w:r>
            <w:r>
              <w:rPr>
                <w:noProof/>
                <w:webHidden/>
              </w:rPr>
            </w:r>
            <w:r>
              <w:rPr>
                <w:noProof/>
                <w:webHidden/>
              </w:rPr>
              <w:fldChar w:fldCharType="separate"/>
            </w:r>
            <w:r>
              <w:rPr>
                <w:noProof/>
                <w:webHidden/>
              </w:rPr>
              <w:t>5</w:t>
            </w:r>
            <w:r>
              <w:rPr>
                <w:noProof/>
                <w:webHidden/>
              </w:rPr>
              <w:fldChar w:fldCharType="end"/>
            </w:r>
          </w:hyperlink>
        </w:p>
        <w:p w14:paraId="0D3A5555" w14:textId="77777777" w:rsidR="000A736A" w:rsidRDefault="000A736A">
          <w:pPr>
            <w:pStyle w:val="TOC2"/>
            <w:tabs>
              <w:tab w:val="right" w:leader="dot" w:pos="9227"/>
            </w:tabs>
            <w:rPr>
              <w:rFonts w:eastAsiaTheme="minorEastAsia"/>
              <w:noProof/>
              <w:sz w:val="24"/>
              <w:szCs w:val="24"/>
            </w:rPr>
          </w:pPr>
          <w:hyperlink w:anchor="_Toc500445510" w:history="1">
            <w:r w:rsidRPr="0010355B">
              <w:rPr>
                <w:rStyle w:val="Hyperlink"/>
                <w:noProof/>
              </w:rPr>
              <w:t>Verbs:</w:t>
            </w:r>
            <w:r>
              <w:rPr>
                <w:noProof/>
                <w:webHidden/>
              </w:rPr>
              <w:tab/>
            </w:r>
            <w:r>
              <w:rPr>
                <w:noProof/>
                <w:webHidden/>
              </w:rPr>
              <w:fldChar w:fldCharType="begin"/>
            </w:r>
            <w:r>
              <w:rPr>
                <w:noProof/>
                <w:webHidden/>
              </w:rPr>
              <w:instrText xml:space="preserve"> PAGEREF _Toc500445510 \h </w:instrText>
            </w:r>
            <w:r>
              <w:rPr>
                <w:noProof/>
                <w:webHidden/>
              </w:rPr>
            </w:r>
            <w:r>
              <w:rPr>
                <w:noProof/>
                <w:webHidden/>
              </w:rPr>
              <w:fldChar w:fldCharType="separate"/>
            </w:r>
            <w:r>
              <w:rPr>
                <w:noProof/>
                <w:webHidden/>
              </w:rPr>
              <w:t>1</w:t>
            </w:r>
            <w:r>
              <w:rPr>
                <w:noProof/>
                <w:webHidden/>
              </w:rPr>
              <w:fldChar w:fldCharType="end"/>
            </w:r>
          </w:hyperlink>
        </w:p>
        <w:p w14:paraId="11E85840" w14:textId="77777777" w:rsidR="000A736A" w:rsidRDefault="000A736A">
          <w:pPr>
            <w:pStyle w:val="TOC2"/>
            <w:tabs>
              <w:tab w:val="right" w:leader="dot" w:pos="9227"/>
            </w:tabs>
            <w:rPr>
              <w:rFonts w:eastAsiaTheme="minorEastAsia"/>
              <w:noProof/>
              <w:sz w:val="24"/>
              <w:szCs w:val="24"/>
            </w:rPr>
          </w:pPr>
          <w:hyperlink w:anchor="_Toc500445511" w:history="1">
            <w:r w:rsidRPr="0010355B">
              <w:rPr>
                <w:rStyle w:val="Hyperlink"/>
                <w:noProof/>
              </w:rPr>
              <w:t>Combined nouns and verbs:</w:t>
            </w:r>
            <w:r>
              <w:rPr>
                <w:noProof/>
                <w:webHidden/>
              </w:rPr>
              <w:tab/>
            </w:r>
            <w:r>
              <w:rPr>
                <w:noProof/>
                <w:webHidden/>
              </w:rPr>
              <w:fldChar w:fldCharType="begin"/>
            </w:r>
            <w:r>
              <w:rPr>
                <w:noProof/>
                <w:webHidden/>
              </w:rPr>
              <w:instrText xml:space="preserve"> PAGEREF _Toc500445511 \h </w:instrText>
            </w:r>
            <w:r>
              <w:rPr>
                <w:noProof/>
                <w:webHidden/>
              </w:rPr>
            </w:r>
            <w:r>
              <w:rPr>
                <w:noProof/>
                <w:webHidden/>
              </w:rPr>
              <w:fldChar w:fldCharType="separate"/>
            </w:r>
            <w:r>
              <w:rPr>
                <w:noProof/>
                <w:webHidden/>
              </w:rPr>
              <w:t>2</w:t>
            </w:r>
            <w:r>
              <w:rPr>
                <w:noProof/>
                <w:webHidden/>
              </w:rPr>
              <w:fldChar w:fldCharType="end"/>
            </w:r>
          </w:hyperlink>
        </w:p>
        <w:p w14:paraId="198E55D6" w14:textId="77777777" w:rsidR="000A736A" w:rsidRDefault="000A736A">
          <w:pPr>
            <w:pStyle w:val="TOC2"/>
            <w:tabs>
              <w:tab w:val="right" w:leader="dot" w:pos="9227"/>
            </w:tabs>
            <w:rPr>
              <w:rFonts w:eastAsiaTheme="minorEastAsia"/>
              <w:noProof/>
              <w:sz w:val="24"/>
              <w:szCs w:val="24"/>
            </w:rPr>
          </w:pPr>
          <w:hyperlink w:anchor="_Toc500445512" w:history="1">
            <w:r w:rsidRPr="0010355B">
              <w:rPr>
                <w:rStyle w:val="Hyperlink"/>
                <w:noProof/>
              </w:rPr>
              <w:t>Classes:</w:t>
            </w:r>
            <w:r>
              <w:rPr>
                <w:noProof/>
                <w:webHidden/>
              </w:rPr>
              <w:tab/>
            </w:r>
            <w:r>
              <w:rPr>
                <w:noProof/>
                <w:webHidden/>
              </w:rPr>
              <w:fldChar w:fldCharType="begin"/>
            </w:r>
            <w:r>
              <w:rPr>
                <w:noProof/>
                <w:webHidden/>
              </w:rPr>
              <w:instrText xml:space="preserve"> PAGEREF _Toc500445512 \h </w:instrText>
            </w:r>
            <w:r>
              <w:rPr>
                <w:noProof/>
                <w:webHidden/>
              </w:rPr>
            </w:r>
            <w:r>
              <w:rPr>
                <w:noProof/>
                <w:webHidden/>
              </w:rPr>
              <w:fldChar w:fldCharType="separate"/>
            </w:r>
            <w:r>
              <w:rPr>
                <w:noProof/>
                <w:webHidden/>
              </w:rPr>
              <w:t>3</w:t>
            </w:r>
            <w:r>
              <w:rPr>
                <w:noProof/>
                <w:webHidden/>
              </w:rPr>
              <w:fldChar w:fldCharType="end"/>
            </w:r>
          </w:hyperlink>
        </w:p>
        <w:p w14:paraId="047FAA45" w14:textId="77777777" w:rsidR="000A736A" w:rsidRDefault="000A736A">
          <w:pPr>
            <w:pStyle w:val="TOC1"/>
            <w:tabs>
              <w:tab w:val="right" w:leader="dot" w:pos="9227"/>
            </w:tabs>
            <w:rPr>
              <w:rFonts w:eastAsiaTheme="minorEastAsia"/>
              <w:noProof/>
              <w:sz w:val="24"/>
              <w:szCs w:val="24"/>
            </w:rPr>
          </w:pPr>
          <w:hyperlink w:anchor="_Toc500445513" w:history="1">
            <w:r w:rsidRPr="0010355B">
              <w:rPr>
                <w:rStyle w:val="Hyperlink"/>
                <w:noProof/>
              </w:rPr>
              <w:t>3.0 Top down design</w:t>
            </w:r>
            <w:r>
              <w:rPr>
                <w:noProof/>
                <w:webHidden/>
              </w:rPr>
              <w:tab/>
            </w:r>
            <w:r>
              <w:rPr>
                <w:noProof/>
                <w:webHidden/>
              </w:rPr>
              <w:fldChar w:fldCharType="begin"/>
            </w:r>
            <w:r>
              <w:rPr>
                <w:noProof/>
                <w:webHidden/>
              </w:rPr>
              <w:instrText xml:space="preserve"> PAGEREF _Toc500445513 \h </w:instrText>
            </w:r>
            <w:r>
              <w:rPr>
                <w:noProof/>
                <w:webHidden/>
              </w:rPr>
            </w:r>
            <w:r>
              <w:rPr>
                <w:noProof/>
                <w:webHidden/>
              </w:rPr>
              <w:fldChar w:fldCharType="separate"/>
            </w:r>
            <w:r>
              <w:rPr>
                <w:noProof/>
                <w:webHidden/>
              </w:rPr>
              <w:t>4</w:t>
            </w:r>
            <w:r>
              <w:rPr>
                <w:noProof/>
                <w:webHidden/>
              </w:rPr>
              <w:fldChar w:fldCharType="end"/>
            </w:r>
          </w:hyperlink>
        </w:p>
        <w:p w14:paraId="30B3BD09" w14:textId="77777777" w:rsidR="000A736A" w:rsidRDefault="000A736A">
          <w:pPr>
            <w:pStyle w:val="TOC2"/>
            <w:tabs>
              <w:tab w:val="right" w:leader="dot" w:pos="9227"/>
            </w:tabs>
            <w:rPr>
              <w:rFonts w:eastAsiaTheme="minorEastAsia"/>
              <w:noProof/>
              <w:sz w:val="24"/>
              <w:szCs w:val="24"/>
            </w:rPr>
          </w:pPr>
          <w:hyperlink w:anchor="_Toc500445514" w:history="1">
            <w:r w:rsidRPr="0010355B">
              <w:rPr>
                <w:rStyle w:val="Hyperlink"/>
                <w:noProof/>
              </w:rPr>
              <w:t>CRC Cards:</w:t>
            </w:r>
            <w:r>
              <w:rPr>
                <w:noProof/>
                <w:webHidden/>
              </w:rPr>
              <w:tab/>
            </w:r>
            <w:r>
              <w:rPr>
                <w:noProof/>
                <w:webHidden/>
              </w:rPr>
              <w:fldChar w:fldCharType="begin"/>
            </w:r>
            <w:r>
              <w:rPr>
                <w:noProof/>
                <w:webHidden/>
              </w:rPr>
              <w:instrText xml:space="preserve"> PAGEREF _Toc500445514 \h </w:instrText>
            </w:r>
            <w:r>
              <w:rPr>
                <w:noProof/>
                <w:webHidden/>
              </w:rPr>
            </w:r>
            <w:r>
              <w:rPr>
                <w:noProof/>
                <w:webHidden/>
              </w:rPr>
              <w:fldChar w:fldCharType="separate"/>
            </w:r>
            <w:r>
              <w:rPr>
                <w:noProof/>
                <w:webHidden/>
              </w:rPr>
              <w:t>5</w:t>
            </w:r>
            <w:r>
              <w:rPr>
                <w:noProof/>
                <w:webHidden/>
              </w:rPr>
              <w:fldChar w:fldCharType="end"/>
            </w:r>
          </w:hyperlink>
        </w:p>
        <w:p w14:paraId="7A67BCEF" w14:textId="77777777" w:rsidR="000A736A" w:rsidRDefault="000A736A">
          <w:pPr>
            <w:pStyle w:val="TOC2"/>
            <w:tabs>
              <w:tab w:val="right" w:leader="dot" w:pos="9227"/>
            </w:tabs>
            <w:rPr>
              <w:rFonts w:eastAsiaTheme="minorEastAsia"/>
              <w:noProof/>
              <w:sz w:val="24"/>
              <w:szCs w:val="24"/>
            </w:rPr>
          </w:pPr>
          <w:hyperlink w:anchor="_Toc500445515" w:history="1">
            <w:r w:rsidRPr="0010355B">
              <w:rPr>
                <w:rStyle w:val="Hyperlink"/>
                <w:noProof/>
              </w:rPr>
              <w:t>Classes based on CRC cards:</w:t>
            </w:r>
            <w:r>
              <w:rPr>
                <w:noProof/>
                <w:webHidden/>
              </w:rPr>
              <w:tab/>
            </w:r>
            <w:r>
              <w:rPr>
                <w:noProof/>
                <w:webHidden/>
              </w:rPr>
              <w:fldChar w:fldCharType="begin"/>
            </w:r>
            <w:r>
              <w:rPr>
                <w:noProof/>
                <w:webHidden/>
              </w:rPr>
              <w:instrText xml:space="preserve"> PAGEREF _Toc500445515 \h </w:instrText>
            </w:r>
            <w:r>
              <w:rPr>
                <w:noProof/>
                <w:webHidden/>
              </w:rPr>
            </w:r>
            <w:r>
              <w:rPr>
                <w:noProof/>
                <w:webHidden/>
              </w:rPr>
              <w:fldChar w:fldCharType="separate"/>
            </w:r>
            <w:r>
              <w:rPr>
                <w:noProof/>
                <w:webHidden/>
              </w:rPr>
              <w:t>8</w:t>
            </w:r>
            <w:r>
              <w:rPr>
                <w:noProof/>
                <w:webHidden/>
              </w:rPr>
              <w:fldChar w:fldCharType="end"/>
            </w:r>
          </w:hyperlink>
        </w:p>
        <w:p w14:paraId="78C825A4" w14:textId="77777777" w:rsidR="000A736A" w:rsidRDefault="000A736A">
          <w:pPr>
            <w:pStyle w:val="TOC1"/>
            <w:tabs>
              <w:tab w:val="right" w:leader="dot" w:pos="9227"/>
            </w:tabs>
            <w:rPr>
              <w:rFonts w:eastAsiaTheme="minorEastAsia"/>
              <w:noProof/>
              <w:sz w:val="24"/>
              <w:szCs w:val="24"/>
            </w:rPr>
          </w:pPr>
          <w:hyperlink w:anchor="_Toc500445516" w:history="1">
            <w:r w:rsidRPr="0010355B">
              <w:rPr>
                <w:rStyle w:val="Hyperlink"/>
                <w:noProof/>
              </w:rPr>
              <w:t>4.0 Merged list</w:t>
            </w:r>
            <w:r>
              <w:rPr>
                <w:noProof/>
                <w:webHidden/>
              </w:rPr>
              <w:tab/>
            </w:r>
            <w:r>
              <w:rPr>
                <w:noProof/>
                <w:webHidden/>
              </w:rPr>
              <w:fldChar w:fldCharType="begin"/>
            </w:r>
            <w:r>
              <w:rPr>
                <w:noProof/>
                <w:webHidden/>
              </w:rPr>
              <w:instrText xml:space="preserve"> PAGEREF _Toc500445516 \h </w:instrText>
            </w:r>
            <w:r>
              <w:rPr>
                <w:noProof/>
                <w:webHidden/>
              </w:rPr>
            </w:r>
            <w:r>
              <w:rPr>
                <w:noProof/>
                <w:webHidden/>
              </w:rPr>
              <w:fldChar w:fldCharType="separate"/>
            </w:r>
            <w:r>
              <w:rPr>
                <w:noProof/>
                <w:webHidden/>
              </w:rPr>
              <w:t>9</w:t>
            </w:r>
            <w:r>
              <w:rPr>
                <w:noProof/>
                <w:webHidden/>
              </w:rPr>
              <w:fldChar w:fldCharType="end"/>
            </w:r>
          </w:hyperlink>
        </w:p>
        <w:p w14:paraId="3158F87E" w14:textId="77777777" w:rsidR="000A736A" w:rsidRDefault="000A736A">
          <w:pPr>
            <w:pStyle w:val="TOC1"/>
            <w:tabs>
              <w:tab w:val="right" w:leader="dot" w:pos="9227"/>
            </w:tabs>
            <w:rPr>
              <w:rFonts w:eastAsiaTheme="minorEastAsia"/>
              <w:noProof/>
              <w:sz w:val="24"/>
              <w:szCs w:val="24"/>
            </w:rPr>
          </w:pPr>
          <w:hyperlink w:anchor="_Toc500445517" w:history="1">
            <w:r w:rsidRPr="0010355B">
              <w:rPr>
                <w:rStyle w:val="Hyperlink"/>
                <w:noProof/>
              </w:rPr>
              <w:t>5.0 Second look at list of classes</w:t>
            </w:r>
            <w:r>
              <w:rPr>
                <w:noProof/>
                <w:webHidden/>
              </w:rPr>
              <w:tab/>
            </w:r>
            <w:r>
              <w:rPr>
                <w:noProof/>
                <w:webHidden/>
              </w:rPr>
              <w:fldChar w:fldCharType="begin"/>
            </w:r>
            <w:r>
              <w:rPr>
                <w:noProof/>
                <w:webHidden/>
              </w:rPr>
              <w:instrText xml:space="preserve"> PAGEREF _Toc500445517 \h </w:instrText>
            </w:r>
            <w:r>
              <w:rPr>
                <w:noProof/>
                <w:webHidden/>
              </w:rPr>
            </w:r>
            <w:r>
              <w:rPr>
                <w:noProof/>
                <w:webHidden/>
              </w:rPr>
              <w:fldChar w:fldCharType="separate"/>
            </w:r>
            <w:r>
              <w:rPr>
                <w:noProof/>
                <w:webHidden/>
              </w:rPr>
              <w:t>10</w:t>
            </w:r>
            <w:r>
              <w:rPr>
                <w:noProof/>
                <w:webHidden/>
              </w:rPr>
              <w:fldChar w:fldCharType="end"/>
            </w:r>
          </w:hyperlink>
        </w:p>
        <w:p w14:paraId="3D41D39D" w14:textId="77777777" w:rsidR="000A736A" w:rsidRDefault="000A736A">
          <w:pPr>
            <w:pStyle w:val="TOC2"/>
            <w:tabs>
              <w:tab w:val="right" w:leader="dot" w:pos="9227"/>
            </w:tabs>
            <w:rPr>
              <w:rFonts w:eastAsiaTheme="minorEastAsia"/>
              <w:noProof/>
              <w:sz w:val="24"/>
              <w:szCs w:val="24"/>
            </w:rPr>
          </w:pPr>
          <w:hyperlink w:anchor="_Toc500445518" w:history="1">
            <w:r w:rsidRPr="0010355B">
              <w:rPr>
                <w:rStyle w:val="Hyperlink"/>
                <w:noProof/>
              </w:rPr>
              <w:t>Table of domain and range:</w:t>
            </w:r>
            <w:r>
              <w:rPr>
                <w:noProof/>
                <w:webHidden/>
              </w:rPr>
              <w:tab/>
            </w:r>
            <w:r>
              <w:rPr>
                <w:noProof/>
                <w:webHidden/>
              </w:rPr>
              <w:fldChar w:fldCharType="begin"/>
            </w:r>
            <w:r>
              <w:rPr>
                <w:noProof/>
                <w:webHidden/>
              </w:rPr>
              <w:instrText xml:space="preserve"> PAGEREF _Toc500445518 \h </w:instrText>
            </w:r>
            <w:r>
              <w:rPr>
                <w:noProof/>
                <w:webHidden/>
              </w:rPr>
            </w:r>
            <w:r>
              <w:rPr>
                <w:noProof/>
                <w:webHidden/>
              </w:rPr>
              <w:fldChar w:fldCharType="separate"/>
            </w:r>
            <w:r>
              <w:rPr>
                <w:noProof/>
                <w:webHidden/>
              </w:rPr>
              <w:t>11</w:t>
            </w:r>
            <w:r>
              <w:rPr>
                <w:noProof/>
                <w:webHidden/>
              </w:rPr>
              <w:fldChar w:fldCharType="end"/>
            </w:r>
          </w:hyperlink>
        </w:p>
        <w:p w14:paraId="215FFFB6" w14:textId="77777777" w:rsidR="000A736A" w:rsidRDefault="000A736A">
          <w:pPr>
            <w:pStyle w:val="TOC1"/>
            <w:tabs>
              <w:tab w:val="right" w:leader="dot" w:pos="9227"/>
            </w:tabs>
            <w:rPr>
              <w:rFonts w:eastAsiaTheme="minorEastAsia"/>
              <w:noProof/>
              <w:sz w:val="24"/>
              <w:szCs w:val="24"/>
            </w:rPr>
          </w:pPr>
          <w:hyperlink w:anchor="_Toc500445519" w:history="1">
            <w:r w:rsidRPr="0010355B">
              <w:rPr>
                <w:rStyle w:val="Hyperlink"/>
                <w:noProof/>
              </w:rPr>
              <w:t>6.0 UML diagram</w:t>
            </w:r>
            <w:r>
              <w:rPr>
                <w:noProof/>
                <w:webHidden/>
              </w:rPr>
              <w:tab/>
            </w:r>
            <w:r>
              <w:rPr>
                <w:noProof/>
                <w:webHidden/>
              </w:rPr>
              <w:fldChar w:fldCharType="begin"/>
            </w:r>
            <w:r>
              <w:rPr>
                <w:noProof/>
                <w:webHidden/>
              </w:rPr>
              <w:instrText xml:space="preserve"> PAGEREF _Toc500445519 \h </w:instrText>
            </w:r>
            <w:r>
              <w:rPr>
                <w:noProof/>
                <w:webHidden/>
              </w:rPr>
            </w:r>
            <w:r>
              <w:rPr>
                <w:noProof/>
                <w:webHidden/>
              </w:rPr>
              <w:fldChar w:fldCharType="separate"/>
            </w:r>
            <w:r>
              <w:rPr>
                <w:noProof/>
                <w:webHidden/>
              </w:rPr>
              <w:t>13</w:t>
            </w:r>
            <w:r>
              <w:rPr>
                <w:noProof/>
                <w:webHidden/>
              </w:rPr>
              <w:fldChar w:fldCharType="end"/>
            </w:r>
          </w:hyperlink>
        </w:p>
        <w:p w14:paraId="7AE19C24" w14:textId="77777777" w:rsidR="000A736A" w:rsidRDefault="000A736A">
          <w:pPr>
            <w:pStyle w:val="TOC1"/>
            <w:tabs>
              <w:tab w:val="right" w:leader="dot" w:pos="9227"/>
            </w:tabs>
            <w:rPr>
              <w:rFonts w:eastAsiaTheme="minorEastAsia"/>
              <w:noProof/>
              <w:sz w:val="24"/>
              <w:szCs w:val="24"/>
            </w:rPr>
          </w:pPr>
          <w:hyperlink w:anchor="_Toc500445520" w:history="1">
            <w:r w:rsidRPr="0010355B">
              <w:rPr>
                <w:rStyle w:val="Hyperlink"/>
                <w:noProof/>
              </w:rPr>
              <w:t>7.0 JavaDoc</w:t>
            </w:r>
            <w:r>
              <w:rPr>
                <w:noProof/>
                <w:webHidden/>
              </w:rPr>
              <w:tab/>
            </w:r>
            <w:r>
              <w:rPr>
                <w:noProof/>
                <w:webHidden/>
              </w:rPr>
              <w:fldChar w:fldCharType="begin"/>
            </w:r>
            <w:r>
              <w:rPr>
                <w:noProof/>
                <w:webHidden/>
              </w:rPr>
              <w:instrText xml:space="preserve"> PAGEREF _Toc500445520 \h </w:instrText>
            </w:r>
            <w:r>
              <w:rPr>
                <w:noProof/>
                <w:webHidden/>
              </w:rPr>
            </w:r>
            <w:r>
              <w:rPr>
                <w:noProof/>
                <w:webHidden/>
              </w:rPr>
              <w:fldChar w:fldCharType="separate"/>
            </w:r>
            <w:r>
              <w:rPr>
                <w:noProof/>
                <w:webHidden/>
              </w:rPr>
              <w:t>13</w:t>
            </w:r>
            <w:r>
              <w:rPr>
                <w:noProof/>
                <w:webHidden/>
              </w:rPr>
              <w:fldChar w:fldCharType="end"/>
            </w:r>
          </w:hyperlink>
        </w:p>
        <w:p w14:paraId="3C3005AB" w14:textId="77777777" w:rsidR="000A736A" w:rsidRDefault="000A736A">
          <w:pPr>
            <w:pStyle w:val="TOC1"/>
            <w:tabs>
              <w:tab w:val="right" w:leader="dot" w:pos="9227"/>
            </w:tabs>
            <w:rPr>
              <w:rFonts w:eastAsiaTheme="minorEastAsia"/>
              <w:noProof/>
              <w:sz w:val="24"/>
              <w:szCs w:val="24"/>
            </w:rPr>
          </w:pPr>
          <w:hyperlink w:anchor="_Toc500445521" w:history="1">
            <w:r w:rsidRPr="0010355B">
              <w:rPr>
                <w:rStyle w:val="Hyperlink"/>
                <w:noProof/>
              </w:rPr>
              <w:t>8.0 Additional Topic</w:t>
            </w:r>
            <w:r>
              <w:rPr>
                <w:noProof/>
                <w:webHidden/>
              </w:rPr>
              <w:tab/>
            </w:r>
            <w:r>
              <w:rPr>
                <w:noProof/>
                <w:webHidden/>
              </w:rPr>
              <w:fldChar w:fldCharType="begin"/>
            </w:r>
            <w:r>
              <w:rPr>
                <w:noProof/>
                <w:webHidden/>
              </w:rPr>
              <w:instrText xml:space="preserve"> PAGEREF _Toc500445521 \h </w:instrText>
            </w:r>
            <w:r>
              <w:rPr>
                <w:noProof/>
                <w:webHidden/>
              </w:rPr>
            </w:r>
            <w:r>
              <w:rPr>
                <w:noProof/>
                <w:webHidden/>
              </w:rPr>
              <w:fldChar w:fldCharType="separate"/>
            </w:r>
            <w:r>
              <w:rPr>
                <w:noProof/>
                <w:webHidden/>
              </w:rPr>
              <w:t>14</w:t>
            </w:r>
            <w:r>
              <w:rPr>
                <w:noProof/>
                <w:webHidden/>
              </w:rPr>
              <w:fldChar w:fldCharType="end"/>
            </w:r>
          </w:hyperlink>
        </w:p>
        <w:p w14:paraId="19563CE0" w14:textId="77777777" w:rsidR="000A736A" w:rsidRDefault="000A736A">
          <w:pPr>
            <w:pStyle w:val="TOC1"/>
            <w:tabs>
              <w:tab w:val="right" w:leader="dot" w:pos="9227"/>
            </w:tabs>
            <w:rPr>
              <w:rFonts w:eastAsiaTheme="minorEastAsia"/>
              <w:noProof/>
              <w:sz w:val="24"/>
              <w:szCs w:val="24"/>
            </w:rPr>
          </w:pPr>
          <w:hyperlink w:anchor="_Toc500445522" w:history="1">
            <w:r w:rsidRPr="0010355B">
              <w:rPr>
                <w:rStyle w:val="Hyperlink"/>
                <w:noProof/>
              </w:rPr>
              <w:t>9.0 Test plan</w:t>
            </w:r>
            <w:r>
              <w:rPr>
                <w:noProof/>
                <w:webHidden/>
              </w:rPr>
              <w:tab/>
            </w:r>
            <w:r>
              <w:rPr>
                <w:noProof/>
                <w:webHidden/>
              </w:rPr>
              <w:fldChar w:fldCharType="begin"/>
            </w:r>
            <w:r>
              <w:rPr>
                <w:noProof/>
                <w:webHidden/>
              </w:rPr>
              <w:instrText xml:space="preserve"> PAGEREF _Toc500445522 \h </w:instrText>
            </w:r>
            <w:r>
              <w:rPr>
                <w:noProof/>
                <w:webHidden/>
              </w:rPr>
            </w:r>
            <w:r>
              <w:rPr>
                <w:noProof/>
                <w:webHidden/>
              </w:rPr>
              <w:fldChar w:fldCharType="separate"/>
            </w:r>
            <w:r>
              <w:rPr>
                <w:noProof/>
                <w:webHidden/>
              </w:rPr>
              <w:t>15</w:t>
            </w:r>
            <w:r>
              <w:rPr>
                <w:noProof/>
                <w:webHidden/>
              </w:rPr>
              <w:fldChar w:fldCharType="end"/>
            </w:r>
          </w:hyperlink>
        </w:p>
        <w:p w14:paraId="1C6A295B" w14:textId="77777777" w:rsidR="000A736A" w:rsidRDefault="000A736A">
          <w:pPr>
            <w:pStyle w:val="TOC1"/>
            <w:tabs>
              <w:tab w:val="right" w:leader="dot" w:pos="9227"/>
            </w:tabs>
            <w:rPr>
              <w:rFonts w:eastAsiaTheme="minorEastAsia"/>
              <w:noProof/>
              <w:sz w:val="24"/>
              <w:szCs w:val="24"/>
            </w:rPr>
          </w:pPr>
          <w:hyperlink w:anchor="_Toc500445523" w:history="1">
            <w:r w:rsidRPr="0010355B">
              <w:rPr>
                <w:rStyle w:val="Hyperlink"/>
                <w:noProof/>
              </w:rPr>
              <w:t>10.0 Installation Guide</w:t>
            </w:r>
            <w:r>
              <w:rPr>
                <w:noProof/>
                <w:webHidden/>
              </w:rPr>
              <w:tab/>
            </w:r>
            <w:r>
              <w:rPr>
                <w:noProof/>
                <w:webHidden/>
              </w:rPr>
              <w:fldChar w:fldCharType="begin"/>
            </w:r>
            <w:r>
              <w:rPr>
                <w:noProof/>
                <w:webHidden/>
              </w:rPr>
              <w:instrText xml:space="preserve"> PAGEREF _Toc500445523 \h </w:instrText>
            </w:r>
            <w:r>
              <w:rPr>
                <w:noProof/>
                <w:webHidden/>
              </w:rPr>
            </w:r>
            <w:r>
              <w:rPr>
                <w:noProof/>
                <w:webHidden/>
              </w:rPr>
              <w:fldChar w:fldCharType="separate"/>
            </w:r>
            <w:r>
              <w:rPr>
                <w:noProof/>
                <w:webHidden/>
              </w:rPr>
              <w:t>16</w:t>
            </w:r>
            <w:r>
              <w:rPr>
                <w:noProof/>
                <w:webHidden/>
              </w:rPr>
              <w:fldChar w:fldCharType="end"/>
            </w:r>
          </w:hyperlink>
        </w:p>
        <w:p w14:paraId="2FC14294" w14:textId="77777777" w:rsidR="000A736A" w:rsidRDefault="000A736A">
          <w:pPr>
            <w:pStyle w:val="TOC1"/>
            <w:tabs>
              <w:tab w:val="right" w:leader="dot" w:pos="9227"/>
            </w:tabs>
            <w:rPr>
              <w:rFonts w:eastAsiaTheme="minorEastAsia"/>
              <w:noProof/>
              <w:sz w:val="24"/>
              <w:szCs w:val="24"/>
            </w:rPr>
          </w:pPr>
          <w:hyperlink w:anchor="_Toc500445524" w:history="1">
            <w:r w:rsidRPr="0010355B">
              <w:rPr>
                <w:rStyle w:val="Hyperlink"/>
                <w:noProof/>
              </w:rPr>
              <w:t>11.0 User Guide</w:t>
            </w:r>
            <w:r>
              <w:rPr>
                <w:noProof/>
                <w:webHidden/>
              </w:rPr>
              <w:tab/>
            </w:r>
            <w:r>
              <w:rPr>
                <w:noProof/>
                <w:webHidden/>
              </w:rPr>
              <w:fldChar w:fldCharType="begin"/>
            </w:r>
            <w:r>
              <w:rPr>
                <w:noProof/>
                <w:webHidden/>
              </w:rPr>
              <w:instrText xml:space="preserve"> PAGEREF _Toc500445524 \h </w:instrText>
            </w:r>
            <w:r>
              <w:rPr>
                <w:noProof/>
                <w:webHidden/>
              </w:rPr>
            </w:r>
            <w:r>
              <w:rPr>
                <w:noProof/>
                <w:webHidden/>
              </w:rPr>
              <w:fldChar w:fldCharType="separate"/>
            </w:r>
            <w:r>
              <w:rPr>
                <w:noProof/>
                <w:webHidden/>
              </w:rPr>
              <w:t>16</w:t>
            </w:r>
            <w:r>
              <w:rPr>
                <w:noProof/>
                <w:webHidden/>
              </w:rPr>
              <w:fldChar w:fldCharType="end"/>
            </w:r>
          </w:hyperlink>
        </w:p>
        <w:p w14:paraId="2423FC49" w14:textId="77777777" w:rsidR="000A736A" w:rsidRDefault="000A736A">
          <w:pPr>
            <w:pStyle w:val="TOC1"/>
            <w:tabs>
              <w:tab w:val="right" w:leader="dot" w:pos="9227"/>
            </w:tabs>
            <w:rPr>
              <w:rFonts w:eastAsiaTheme="minorEastAsia"/>
              <w:noProof/>
              <w:sz w:val="24"/>
              <w:szCs w:val="24"/>
            </w:rPr>
          </w:pPr>
          <w:hyperlink w:anchor="_Toc500445525" w:history="1">
            <w:r w:rsidRPr="0010355B">
              <w:rPr>
                <w:rStyle w:val="Hyperlink"/>
                <w:noProof/>
              </w:rPr>
              <w:t>12.0 Project Analysis</w:t>
            </w:r>
            <w:r>
              <w:rPr>
                <w:noProof/>
                <w:webHidden/>
              </w:rPr>
              <w:tab/>
            </w:r>
            <w:r>
              <w:rPr>
                <w:noProof/>
                <w:webHidden/>
              </w:rPr>
              <w:fldChar w:fldCharType="begin"/>
            </w:r>
            <w:r>
              <w:rPr>
                <w:noProof/>
                <w:webHidden/>
              </w:rPr>
              <w:instrText xml:space="preserve"> PAGEREF _Toc500445525 \h </w:instrText>
            </w:r>
            <w:r>
              <w:rPr>
                <w:noProof/>
                <w:webHidden/>
              </w:rPr>
            </w:r>
            <w:r>
              <w:rPr>
                <w:noProof/>
                <w:webHidden/>
              </w:rPr>
              <w:fldChar w:fldCharType="separate"/>
            </w:r>
            <w:r>
              <w:rPr>
                <w:noProof/>
                <w:webHidden/>
              </w:rPr>
              <w:t>17</w:t>
            </w:r>
            <w:r>
              <w:rPr>
                <w:noProof/>
                <w:webHidden/>
              </w:rPr>
              <w:fldChar w:fldCharType="end"/>
            </w:r>
          </w:hyperlink>
        </w:p>
        <w:p w14:paraId="4D73CF1A" w14:textId="77777777" w:rsidR="009B2B35" w:rsidRPr="008F725F" w:rsidRDefault="009B2B35">
          <w:pPr>
            <w:spacing w:line="276" w:lineRule="auto"/>
            <w:rPr>
              <w:rFonts w:asciiTheme="minorHAnsi" w:hAnsiTheme="minorHAnsi"/>
              <w:rPrChange w:id="22" w:author="Gregory Montilla" w:date="2017-11-17T09:44:00Z">
                <w:rPr/>
              </w:rPrChange>
            </w:rPr>
            <w:pPrChange w:id="23" w:author="Gregory Montilla" w:date="2017-10-07T13:47:00Z">
              <w:pPr/>
            </w:pPrChange>
          </w:pPr>
          <w:r w:rsidRPr="008F725F">
            <w:rPr>
              <w:rFonts w:asciiTheme="minorHAnsi" w:hAnsiTheme="minorHAnsi"/>
              <w:b/>
              <w:bCs/>
              <w:noProof/>
              <w:rPrChange w:id="24" w:author="Gregory Montilla" w:date="2017-11-17T09:44:00Z">
                <w:rPr>
                  <w:b/>
                  <w:bCs/>
                  <w:noProof/>
                </w:rPr>
              </w:rPrChange>
            </w:rPr>
            <w:fldChar w:fldCharType="end"/>
          </w:r>
        </w:p>
      </w:sdtContent>
    </w:sdt>
    <w:p w14:paraId="6EDCF833" w14:textId="77777777" w:rsidR="003251A4" w:rsidRPr="008F725F" w:rsidRDefault="003251A4">
      <w:pPr>
        <w:pStyle w:val="PlainText"/>
        <w:spacing w:line="276" w:lineRule="auto"/>
        <w:rPr>
          <w:rFonts w:asciiTheme="minorHAnsi" w:hAnsiTheme="minorHAnsi" w:cs="Courier New"/>
          <w:rPrChange w:id="25" w:author="Gregory Montilla" w:date="2017-11-17T09:44:00Z">
            <w:rPr>
              <w:rFonts w:ascii="Courier New" w:hAnsi="Courier New" w:cs="Courier New"/>
            </w:rPr>
          </w:rPrChange>
        </w:rPr>
        <w:pPrChange w:id="26" w:author="Gregory Montilla" w:date="2017-10-07T13:47:00Z">
          <w:pPr>
            <w:pStyle w:val="PlainText"/>
          </w:pPr>
        </w:pPrChange>
      </w:pPr>
    </w:p>
    <w:p w14:paraId="2E2AC1FA" w14:textId="77777777" w:rsidR="003251A4" w:rsidRPr="008F725F" w:rsidRDefault="003251A4">
      <w:pPr>
        <w:spacing w:line="276" w:lineRule="auto"/>
        <w:rPr>
          <w:rFonts w:asciiTheme="minorHAnsi" w:hAnsiTheme="minorHAnsi" w:cs="Courier New"/>
          <w:sz w:val="21"/>
          <w:szCs w:val="21"/>
          <w:rPrChange w:id="27" w:author="Gregory Montilla" w:date="2017-11-17T09:44:00Z">
            <w:rPr>
              <w:rFonts w:ascii="Courier New" w:hAnsi="Courier New" w:cs="Courier New"/>
              <w:sz w:val="21"/>
              <w:szCs w:val="21"/>
            </w:rPr>
          </w:rPrChange>
        </w:rPr>
        <w:pPrChange w:id="28" w:author="Gregory Montilla" w:date="2017-10-07T13:47:00Z">
          <w:pPr/>
        </w:pPrChange>
      </w:pPr>
      <w:r w:rsidRPr="008F725F">
        <w:rPr>
          <w:rFonts w:asciiTheme="minorHAnsi" w:hAnsiTheme="minorHAnsi" w:cs="Courier New"/>
          <w:rPrChange w:id="29" w:author="Gregory Montilla" w:date="2017-11-17T09:44:00Z">
            <w:rPr>
              <w:rFonts w:ascii="Courier New" w:hAnsi="Courier New" w:cs="Courier New"/>
            </w:rPr>
          </w:rPrChange>
        </w:rPr>
        <w:br w:type="page"/>
      </w:r>
      <w:bookmarkStart w:id="30" w:name="_GoBack"/>
      <w:bookmarkEnd w:id="30"/>
    </w:p>
    <w:p w14:paraId="39605AA1" w14:textId="2A543CB2" w:rsidR="00ED7FBA" w:rsidRPr="00BC06DB" w:rsidRDefault="00980ACF">
      <w:pPr>
        <w:pStyle w:val="Heading1"/>
        <w:rPr>
          <w:ins w:id="31" w:author="Gregory Montilla" w:date="2017-11-17T09:43:00Z"/>
        </w:rPr>
        <w:pPrChange w:id="32" w:author="Gregory Montilla" w:date="2017-11-17T09:44:00Z">
          <w:pPr>
            <w:spacing w:line="276" w:lineRule="auto"/>
          </w:pPr>
        </w:pPrChange>
      </w:pPr>
      <w:bookmarkStart w:id="33" w:name="_Toc500445507"/>
      <w:ins w:id="34" w:author="Gregory Montilla" w:date="2017-10-06T08:43:00Z">
        <w:r w:rsidRPr="00A52A04">
          <w:lastRenderedPageBreak/>
          <w:t>1</w:t>
        </w:r>
      </w:ins>
      <w:ins w:id="35" w:author="Gregory Montilla" w:date="2017-11-17T09:44:00Z">
        <w:r w:rsidR="008F725F">
          <w:t>.0</w:t>
        </w:r>
      </w:ins>
      <w:ins w:id="36" w:author="Gregory Montilla" w:date="2017-10-06T08:43:00Z">
        <w:r w:rsidRPr="00A52A04">
          <w:t xml:space="preserve"> </w:t>
        </w:r>
      </w:ins>
      <w:r w:rsidR="00ED7FBA" w:rsidRPr="00A52A04">
        <w:t>Problem Statement</w:t>
      </w:r>
      <w:bookmarkEnd w:id="33"/>
    </w:p>
    <w:p w14:paraId="516E1ED8" w14:textId="4C80E825" w:rsidR="00EB687F" w:rsidRDefault="008E6573" w:rsidP="00EC4E3B">
      <w:pPr>
        <w:spacing w:line="480" w:lineRule="auto"/>
        <w:rPr>
          <w:rFonts w:asciiTheme="minorHAnsi" w:hAnsiTheme="minorHAnsi" w:cstheme="minorHAnsi"/>
        </w:rPr>
      </w:pPr>
      <w:r>
        <w:rPr>
          <w:rFonts w:asciiTheme="minorHAnsi" w:hAnsiTheme="minorHAnsi" w:cstheme="minorHAnsi"/>
        </w:rPr>
        <w:tab/>
        <w:t>The application will be a music player that allows a user to access</w:t>
      </w:r>
      <w:r w:rsidR="00EF462C">
        <w:rPr>
          <w:rFonts w:asciiTheme="minorHAnsi" w:hAnsiTheme="minorHAnsi" w:cstheme="minorHAnsi"/>
        </w:rPr>
        <w:t xml:space="preserve"> playlists from music streaming services such as Spotify, Soundcloud and YouTube.</w:t>
      </w:r>
    </w:p>
    <w:p w14:paraId="0239FCDF" w14:textId="067D35C8" w:rsidR="00812A29" w:rsidRDefault="00812A29" w:rsidP="00EC4E3B">
      <w:pPr>
        <w:spacing w:line="480" w:lineRule="auto"/>
        <w:rPr>
          <w:rFonts w:asciiTheme="minorHAnsi" w:hAnsiTheme="minorHAnsi" w:cstheme="minorHAnsi"/>
        </w:rPr>
      </w:pPr>
      <w:r>
        <w:rPr>
          <w:rFonts w:asciiTheme="minorHAnsi" w:hAnsiTheme="minorHAnsi" w:cstheme="minorHAnsi"/>
        </w:rPr>
        <w:tab/>
        <w:t xml:space="preserve">In order for the user to maximize the potential of the application they may connect their account and add their location. The user’s location will be used to find local events. </w:t>
      </w:r>
      <w:r w:rsidR="00EF462C">
        <w:rPr>
          <w:rFonts w:asciiTheme="minorHAnsi" w:hAnsiTheme="minorHAnsi" w:cstheme="minorHAnsi"/>
        </w:rPr>
        <w:t xml:space="preserve">The user </w:t>
      </w:r>
      <w:r>
        <w:rPr>
          <w:rFonts w:asciiTheme="minorHAnsi" w:hAnsiTheme="minorHAnsi" w:cstheme="minorHAnsi"/>
        </w:rPr>
        <w:t>may</w:t>
      </w:r>
      <w:r w:rsidR="00EF462C">
        <w:rPr>
          <w:rFonts w:asciiTheme="minorHAnsi" w:hAnsiTheme="minorHAnsi" w:cstheme="minorHAnsi"/>
        </w:rPr>
        <w:t xml:space="preserve"> connect to their account</w:t>
      </w:r>
      <w:r>
        <w:rPr>
          <w:rFonts w:asciiTheme="minorHAnsi" w:hAnsiTheme="minorHAnsi" w:cstheme="minorHAnsi"/>
        </w:rPr>
        <w:t>s</w:t>
      </w:r>
      <w:r w:rsidR="00EF462C">
        <w:rPr>
          <w:rFonts w:asciiTheme="minorHAnsi" w:hAnsiTheme="minorHAnsi" w:cstheme="minorHAnsi"/>
        </w:rPr>
        <w:t xml:space="preserve"> using their credentials. This application will use OAuth 2.0 to allow the user to connect to the various services. </w:t>
      </w:r>
      <w:r w:rsidR="00247A3F">
        <w:rPr>
          <w:rFonts w:asciiTheme="minorHAnsi" w:hAnsiTheme="minorHAnsi" w:cstheme="minorHAnsi"/>
        </w:rPr>
        <w:t>The application will need a “Client ID” and a “Callback URL”.</w:t>
      </w:r>
      <w:r w:rsidR="00BA59B3">
        <w:rPr>
          <w:rFonts w:asciiTheme="minorHAnsi" w:hAnsiTheme="minorHAnsi" w:cstheme="minorHAnsi"/>
        </w:rPr>
        <w:t xml:space="preserve"> Spotify also needs a “Client Secret”.</w:t>
      </w:r>
      <w:r w:rsidR="00247A3F">
        <w:rPr>
          <w:rFonts w:asciiTheme="minorHAnsi" w:hAnsiTheme="minorHAnsi" w:cstheme="minorHAnsi"/>
        </w:rPr>
        <w:t xml:space="preserve"> IF the user decides not to connect their account an “API key” is still needed to obtain data from the music services.</w:t>
      </w:r>
      <w:r w:rsidR="00F81AAC">
        <w:rPr>
          <w:rFonts w:asciiTheme="minorHAnsi" w:hAnsiTheme="minorHAnsi" w:cstheme="minorHAnsi"/>
        </w:rPr>
        <w:t xml:space="preserve"> In order for Spotify to properly stream their music, </w:t>
      </w:r>
      <w:r>
        <w:rPr>
          <w:rFonts w:asciiTheme="minorHAnsi" w:hAnsiTheme="minorHAnsi" w:cstheme="minorHAnsi"/>
        </w:rPr>
        <w:t>a</w:t>
      </w:r>
      <w:r w:rsidR="00F81AAC">
        <w:rPr>
          <w:rFonts w:asciiTheme="minorHAnsi" w:hAnsiTheme="minorHAnsi" w:cstheme="minorHAnsi"/>
        </w:rPr>
        <w:t xml:space="preserve"> user will need to have a premium account. </w:t>
      </w:r>
    </w:p>
    <w:p w14:paraId="62529773" w14:textId="3F1B79F1" w:rsidR="00F81AAC" w:rsidRDefault="00F81AAC" w:rsidP="00EC4E3B">
      <w:pPr>
        <w:spacing w:line="480" w:lineRule="auto"/>
        <w:rPr>
          <w:rFonts w:asciiTheme="minorHAnsi" w:hAnsiTheme="minorHAnsi" w:cstheme="minorHAnsi"/>
        </w:rPr>
      </w:pPr>
      <w:r>
        <w:rPr>
          <w:rFonts w:asciiTheme="minorHAnsi" w:hAnsiTheme="minorHAnsi" w:cstheme="minorHAnsi"/>
        </w:rPr>
        <w:tab/>
        <w:t>If connected to their personal accounts, the user will be able to see playlists that they have saved online in the application. These playlists should be able to be edited by adding a song or removing a song.</w:t>
      </w:r>
      <w:r w:rsidR="00812A29">
        <w:rPr>
          <w:rFonts w:asciiTheme="minorHAnsi" w:hAnsiTheme="minorHAnsi" w:cstheme="minorHAnsi"/>
        </w:rPr>
        <w:t xml:space="preserve"> </w:t>
      </w:r>
    </w:p>
    <w:p w14:paraId="4E0A225D" w14:textId="1E690B2D" w:rsidR="007E38C0" w:rsidRDefault="00812A29" w:rsidP="00EC4E3B">
      <w:pPr>
        <w:spacing w:line="480" w:lineRule="auto"/>
        <w:rPr>
          <w:rFonts w:asciiTheme="minorHAnsi" w:hAnsiTheme="minorHAnsi" w:cstheme="minorHAnsi"/>
        </w:rPr>
      </w:pPr>
      <w:r>
        <w:rPr>
          <w:rFonts w:asciiTheme="minorHAnsi" w:hAnsiTheme="minorHAnsi" w:cstheme="minorHAnsi"/>
        </w:rPr>
        <w:tab/>
        <w:t>The main activity of the application will be a media controller that allows the user to navigate through their media</w:t>
      </w:r>
      <w:r w:rsidR="003F3FD4">
        <w:rPr>
          <w:rFonts w:asciiTheme="minorHAnsi" w:hAnsiTheme="minorHAnsi" w:cstheme="minorHAnsi"/>
        </w:rPr>
        <w:t>.</w:t>
      </w:r>
      <w:r>
        <w:rPr>
          <w:rFonts w:asciiTheme="minorHAnsi" w:hAnsiTheme="minorHAnsi" w:cstheme="minorHAnsi"/>
        </w:rPr>
        <w:t xml:space="preserve"> </w:t>
      </w:r>
    </w:p>
    <w:p w14:paraId="40FB5014" w14:textId="75D5250B" w:rsidR="00D46FCF" w:rsidRDefault="00812A29" w:rsidP="00EC4E3B">
      <w:pPr>
        <w:spacing w:line="480" w:lineRule="auto"/>
        <w:ind w:firstLine="720"/>
        <w:rPr>
          <w:rFonts w:asciiTheme="minorHAnsi" w:hAnsiTheme="minorHAnsi" w:cstheme="minorHAnsi"/>
        </w:rPr>
      </w:pPr>
      <w:r>
        <w:rPr>
          <w:rFonts w:asciiTheme="minorHAnsi" w:hAnsiTheme="minorHAnsi" w:cstheme="minorHAnsi"/>
        </w:rPr>
        <w:t>A newsfeed will present to the user newly released songs from artists and events within the user’s area.</w:t>
      </w:r>
      <w:r w:rsidR="008E0B67">
        <w:rPr>
          <w:rFonts w:asciiTheme="minorHAnsi" w:hAnsiTheme="minorHAnsi" w:cstheme="minorHAnsi"/>
        </w:rPr>
        <w:t xml:space="preserve"> These artists will be artists that are found in the user’s playlists from the music streaming services. If a user clicks a card in the newsfeed, it will redirect the user to either three things: artist, event, or song. By default, it will either redirect the user to the song or playlist, depending on which it is. In order to be redirected to the artist, they will have to specially click the artist’s name. A user directed to a to an event will have their default web applicati</w:t>
      </w:r>
      <w:r w:rsidR="00D56BEF">
        <w:rPr>
          <w:rFonts w:asciiTheme="minorHAnsi" w:hAnsiTheme="minorHAnsi" w:cstheme="minorHAnsi"/>
        </w:rPr>
        <w:t xml:space="preserve">on opened to a webpage that allows the user to buy a ticket to the event if they wish. </w:t>
      </w:r>
      <w:r w:rsidR="00D56BEF">
        <w:rPr>
          <w:rFonts w:asciiTheme="minorHAnsi" w:hAnsiTheme="minorHAnsi" w:cstheme="minorHAnsi"/>
        </w:rPr>
        <w:lastRenderedPageBreak/>
        <w:t>If the user is clicking a song, it will automatically start streaming in the background. If the user chooses the artist, they will be directed to the artist’s page that shows more information about the artist.</w:t>
      </w:r>
    </w:p>
    <w:p w14:paraId="1CCE7CD2" w14:textId="3F8161B6" w:rsidR="00AC654C" w:rsidRPr="00F4747D" w:rsidRDefault="008B6FB3" w:rsidP="00EC4E3B">
      <w:pPr>
        <w:spacing w:line="480" w:lineRule="auto"/>
        <w:rPr>
          <w:ins w:id="37" w:author="Gregory Montilla" w:date="2017-11-15T08:11:00Z"/>
          <w:rFonts w:asciiTheme="minorHAnsi" w:hAnsiTheme="minorHAnsi" w:cstheme="minorHAnsi"/>
          <w:rPrChange w:id="38" w:author="Gregory Montilla" w:date="2017-11-17T09:44:00Z">
            <w:rPr>
              <w:ins w:id="39" w:author="Gregory Montilla" w:date="2017-11-15T08:11:00Z"/>
            </w:rPr>
          </w:rPrChange>
        </w:rPr>
      </w:pPr>
      <w:r>
        <w:rPr>
          <w:rFonts w:asciiTheme="minorHAnsi" w:hAnsiTheme="minorHAnsi" w:cstheme="minorHAnsi"/>
        </w:rPr>
        <w:tab/>
        <w:t>The music player will control the playback of the music</w:t>
      </w:r>
      <w:r w:rsidR="00812A29">
        <w:rPr>
          <w:rFonts w:asciiTheme="minorHAnsi" w:hAnsiTheme="minorHAnsi" w:cstheme="minorHAnsi"/>
        </w:rPr>
        <w:t xml:space="preserve"> and control the volume</w:t>
      </w:r>
      <w:r>
        <w:rPr>
          <w:rFonts w:asciiTheme="minorHAnsi" w:hAnsiTheme="minorHAnsi" w:cstheme="minorHAnsi"/>
        </w:rPr>
        <w:t>. It will allow the user to skip, go to the previous, play, pause, repeat and shuffle.</w:t>
      </w:r>
      <w:r w:rsidR="00812A29">
        <w:rPr>
          <w:rFonts w:asciiTheme="minorHAnsi" w:hAnsiTheme="minorHAnsi" w:cstheme="minorHAnsi"/>
        </w:rPr>
        <w:t xml:space="preserve"> A user will be able to scrub to a certain position in the song. </w:t>
      </w:r>
      <w:ins w:id="40" w:author="Gregory Montilla" w:date="2017-11-15T08:57:00Z">
        <w:r w:rsidR="009A0C71" w:rsidRPr="00F4747D">
          <w:rPr>
            <w:rFonts w:asciiTheme="minorHAnsi" w:hAnsiTheme="minorHAnsi" w:cstheme="minorHAnsi"/>
            <w:rPrChange w:id="41" w:author="Gregory Montilla" w:date="2017-11-17T09:44:00Z">
              <w:rPr/>
            </w:rPrChange>
          </w:rPr>
          <w:t xml:space="preserve"> </w:t>
        </w:r>
      </w:ins>
    </w:p>
    <w:p w14:paraId="540540E3" w14:textId="77777777" w:rsidR="000B0C69" w:rsidRDefault="00AC654C">
      <w:pPr>
        <w:spacing w:line="480" w:lineRule="auto"/>
        <w:ind w:firstLine="720"/>
        <w:rPr>
          <w:rFonts w:asciiTheme="minorHAnsi" w:hAnsiTheme="minorHAnsi" w:cstheme="minorHAnsi"/>
        </w:rPr>
        <w:pPrChange w:id="42" w:author="Gregory Montilla" w:date="2017-11-15T08:09:00Z">
          <w:pPr/>
        </w:pPrChange>
      </w:pPr>
      <w:ins w:id="43" w:author="Gregory Montilla" w:date="2017-11-15T08:12:00Z">
        <w:r w:rsidRPr="00F4747D">
          <w:rPr>
            <w:rFonts w:asciiTheme="minorHAnsi" w:hAnsiTheme="minorHAnsi" w:cstheme="minorHAnsi"/>
            <w:rPrChange w:id="44" w:author="Gregory Montilla" w:date="2017-11-17T09:44:00Z">
              <w:rPr/>
            </w:rPrChange>
          </w:rPr>
          <w:t xml:space="preserve">When searching for a song, the top result will be the one that most resembles what the user searched for. It will still show results from </w:t>
        </w:r>
      </w:ins>
      <w:ins w:id="45" w:author="Gregory Montilla" w:date="2017-11-15T08:13:00Z">
        <w:r w:rsidRPr="00F4747D">
          <w:rPr>
            <w:rFonts w:asciiTheme="minorHAnsi" w:hAnsiTheme="minorHAnsi" w:cstheme="minorHAnsi"/>
            <w:rPrChange w:id="46" w:author="Gregory Montilla" w:date="2017-11-17T09:44:00Z">
              <w:rPr/>
            </w:rPrChange>
          </w:rPr>
          <w:t>the</w:t>
        </w:r>
      </w:ins>
      <w:ins w:id="47" w:author="Gregory Montilla" w:date="2017-11-15T08:12:00Z">
        <w:r w:rsidRPr="00F4747D">
          <w:rPr>
            <w:rFonts w:asciiTheme="minorHAnsi" w:hAnsiTheme="minorHAnsi" w:cstheme="minorHAnsi"/>
            <w:rPrChange w:id="48" w:author="Gregory Montilla" w:date="2017-11-17T09:44:00Z">
              <w:rPr/>
            </w:rPrChange>
          </w:rPr>
          <w:t xml:space="preserve"> </w:t>
        </w:r>
      </w:ins>
      <w:ins w:id="49" w:author="Gregory Montilla" w:date="2017-11-15T08:13:00Z">
        <w:r w:rsidRPr="00F4747D">
          <w:rPr>
            <w:rFonts w:asciiTheme="minorHAnsi" w:hAnsiTheme="minorHAnsi" w:cstheme="minorHAnsi"/>
            <w:rPrChange w:id="50" w:author="Gregory Montilla" w:date="2017-11-17T09:44:00Z">
              <w:rPr/>
            </w:rPrChange>
          </w:rPr>
          <w:t>o</w:t>
        </w:r>
      </w:ins>
      <w:ins w:id="51" w:author="Gregory Montilla" w:date="2017-11-15T08:30:00Z">
        <w:r w:rsidR="00593B64" w:rsidRPr="00F4747D">
          <w:rPr>
            <w:rFonts w:asciiTheme="minorHAnsi" w:hAnsiTheme="minorHAnsi" w:cstheme="minorHAnsi"/>
            <w:rPrChange w:id="52" w:author="Gregory Montilla" w:date="2017-11-17T09:44:00Z">
              <w:rPr/>
            </w:rPrChange>
          </w:rPr>
          <w:t xml:space="preserve">ther services and will give them an option to stream, add to a local or streaming playlist, </w:t>
        </w:r>
      </w:ins>
      <w:ins w:id="53" w:author="Gregory Montilla" w:date="2017-11-15T08:31:00Z">
        <w:r w:rsidR="00593B64" w:rsidRPr="00F4747D">
          <w:rPr>
            <w:rFonts w:asciiTheme="minorHAnsi" w:hAnsiTheme="minorHAnsi" w:cstheme="minorHAnsi"/>
            <w:rPrChange w:id="54" w:author="Gregory Montilla" w:date="2017-11-17T09:44:00Z">
              <w:rPr/>
            </w:rPrChange>
          </w:rPr>
          <w:t>and download.</w:t>
        </w:r>
      </w:ins>
    </w:p>
    <w:p w14:paraId="61F3AA8E" w14:textId="5BE2FE19" w:rsidR="006134CE" w:rsidRDefault="006134CE" w:rsidP="00EC4E3B">
      <w:pPr>
        <w:spacing w:line="480" w:lineRule="auto"/>
        <w:ind w:firstLine="720"/>
        <w:rPr>
          <w:rFonts w:asciiTheme="minorHAnsi" w:hAnsiTheme="minorHAnsi" w:cstheme="minorHAnsi"/>
        </w:rPr>
      </w:pPr>
      <w:r>
        <w:rPr>
          <w:rFonts w:asciiTheme="minorHAnsi" w:hAnsiTheme="minorHAnsi" w:cstheme="minorHAnsi"/>
        </w:rPr>
        <w:t>The user will be able to see playlists from local and streaming services. They will be able to edit the playlist by adding or removing a song. They can edit the name and create new playlists. These newly created playlists may either be local or specified to a specific music streaming service.</w:t>
      </w:r>
    </w:p>
    <w:p w14:paraId="4C29D1EC" w14:textId="78F90DBB" w:rsidR="00016FF5" w:rsidRDefault="00016FF5" w:rsidP="00EC4E3B">
      <w:pPr>
        <w:spacing w:line="480" w:lineRule="auto"/>
        <w:ind w:firstLine="720"/>
        <w:rPr>
          <w:rFonts w:asciiTheme="minorHAnsi" w:hAnsiTheme="minorHAnsi" w:cstheme="minorHAnsi"/>
        </w:rPr>
      </w:pPr>
      <w:r>
        <w:rPr>
          <w:rFonts w:asciiTheme="minorHAnsi" w:hAnsiTheme="minorHAnsi" w:cstheme="minorHAnsi"/>
        </w:rPr>
        <w:t xml:space="preserve">Songs will show songs that are in the playlists of the user and local songs on the device. Clicking the song will allow the song to start playing, while a long hold on a local song will </w:t>
      </w:r>
      <w:r w:rsidR="00C22B1C">
        <w:rPr>
          <w:rFonts w:asciiTheme="minorHAnsi" w:hAnsiTheme="minorHAnsi" w:cstheme="minorHAnsi"/>
        </w:rPr>
        <w:t>allow the user to edit the meta date of the song. The meta data includes the title, artist, album and album art.</w:t>
      </w:r>
    </w:p>
    <w:p w14:paraId="194B4DEC" w14:textId="406523C0" w:rsidR="00C22B1C" w:rsidRDefault="00C22B1C" w:rsidP="00EC4E3B">
      <w:pPr>
        <w:spacing w:line="480" w:lineRule="auto"/>
        <w:ind w:firstLine="720"/>
        <w:rPr>
          <w:rFonts w:asciiTheme="minorHAnsi" w:hAnsiTheme="minorHAnsi" w:cstheme="minorHAnsi"/>
        </w:rPr>
      </w:pPr>
      <w:r>
        <w:rPr>
          <w:rFonts w:asciiTheme="minorHAnsi" w:hAnsiTheme="minorHAnsi" w:cstheme="minorHAnsi"/>
        </w:rPr>
        <w:t xml:space="preserve">Artists will be determined by the artists that are found by parsing through local and online playlists. </w:t>
      </w:r>
      <w:r w:rsidR="00F44091">
        <w:rPr>
          <w:rFonts w:asciiTheme="minorHAnsi" w:hAnsiTheme="minorHAnsi" w:cstheme="minorHAnsi"/>
        </w:rPr>
        <w:t>A user may click on that artist and bring up information pertaining to the specific artist.</w:t>
      </w:r>
    </w:p>
    <w:p w14:paraId="7D9A5658" w14:textId="56112028" w:rsidR="00F44091" w:rsidRDefault="00F44091" w:rsidP="00EC4E3B">
      <w:pPr>
        <w:spacing w:line="480" w:lineRule="auto"/>
        <w:ind w:firstLine="720"/>
        <w:rPr>
          <w:rFonts w:asciiTheme="minorHAnsi" w:hAnsiTheme="minorHAnsi" w:cstheme="minorHAnsi"/>
        </w:rPr>
      </w:pPr>
      <w:r>
        <w:rPr>
          <w:rFonts w:asciiTheme="minorHAnsi" w:hAnsiTheme="minorHAnsi" w:cstheme="minorHAnsi"/>
        </w:rPr>
        <w:t xml:space="preserve">User will be allowed to enter their </w:t>
      </w:r>
      <w:r w:rsidR="00E358AB">
        <w:rPr>
          <w:rFonts w:asciiTheme="minorHAnsi" w:hAnsiTheme="minorHAnsi" w:cstheme="minorHAnsi"/>
        </w:rPr>
        <w:t xml:space="preserve">zip code in order to see local events from artists that are coming up. The user will also have personal statistics pertaining to their music listening </w:t>
      </w:r>
      <w:r w:rsidR="00E358AB">
        <w:rPr>
          <w:rFonts w:asciiTheme="minorHAnsi" w:hAnsiTheme="minorHAnsi" w:cstheme="minorHAnsi"/>
        </w:rPr>
        <w:lastRenderedPageBreak/>
        <w:t>habits. These personal statistics will include most played songs, most played artists and most played albums.</w:t>
      </w:r>
    </w:p>
    <w:p w14:paraId="534ED466" w14:textId="39E5B169" w:rsidR="000207B8" w:rsidRPr="00B27581" w:rsidDel="009A0C71" w:rsidRDefault="00B27581" w:rsidP="00EC4E3B">
      <w:pPr>
        <w:spacing w:line="480" w:lineRule="auto"/>
        <w:ind w:firstLine="720"/>
        <w:rPr>
          <w:ins w:id="55" w:author="Gregory Montilla" w:date="2017-10-06T12:13:00Z"/>
          <w:del w:id="56" w:author="Gregory Montilla" w:date="2017-11-15T08:52:00Z"/>
          <w:rFonts w:asciiTheme="minorHAnsi" w:hAnsiTheme="minorHAnsi" w:cstheme="minorHAnsi"/>
        </w:rPr>
      </w:pPr>
      <w:r>
        <w:rPr>
          <w:rFonts w:asciiTheme="minorHAnsi" w:hAnsiTheme="minorHAnsi" w:cstheme="minorHAnsi"/>
        </w:rPr>
        <w:tab/>
        <w:t>T</w:t>
      </w:r>
      <w:r w:rsidR="00A81B59">
        <w:rPr>
          <w:rFonts w:asciiTheme="minorHAnsi" w:hAnsiTheme="minorHAnsi" w:cstheme="minorHAnsi"/>
        </w:rPr>
        <w:t xml:space="preserve">he user will be able to search through their local songs, local playlists, online playlists and multiple streaming services for </w:t>
      </w:r>
      <w:r w:rsidR="00356BDB">
        <w:rPr>
          <w:rFonts w:asciiTheme="minorHAnsi" w:hAnsiTheme="minorHAnsi" w:cstheme="minorHAnsi"/>
        </w:rPr>
        <w:t xml:space="preserve">a song. Songs found from </w:t>
      </w:r>
      <w:r w:rsidR="002F102B">
        <w:rPr>
          <w:rFonts w:asciiTheme="minorHAnsi" w:hAnsiTheme="minorHAnsi" w:cstheme="minorHAnsi"/>
        </w:rPr>
        <w:t xml:space="preserve">Soundcloud and YouTube will be able to be downloaded. All songs will be able to be added to a playlist that is specific to the music streaming service it was found from. </w:t>
      </w:r>
    </w:p>
    <w:p w14:paraId="01A5B2F0" w14:textId="1C83F90F" w:rsidR="00F4747D" w:rsidRDefault="00F4747D" w:rsidP="00EC4E3B">
      <w:pPr>
        <w:spacing w:after="160" w:line="480" w:lineRule="auto"/>
        <w:rPr>
          <w:rFonts w:asciiTheme="minorHAnsi" w:eastAsiaTheme="majorEastAsia" w:hAnsiTheme="minorHAnsi" w:cstheme="majorBidi"/>
          <w:color w:val="2E74B5" w:themeColor="accent1" w:themeShade="BF"/>
          <w:sz w:val="32"/>
          <w:szCs w:val="32"/>
        </w:rPr>
      </w:pPr>
      <w:r>
        <w:br w:type="page"/>
      </w:r>
    </w:p>
    <w:p w14:paraId="4ACB5310" w14:textId="3CC58C57" w:rsidR="00ED7FBA" w:rsidRPr="00A52A04" w:rsidDel="00C16F6A" w:rsidRDefault="00ED7FBA">
      <w:pPr>
        <w:spacing w:line="276" w:lineRule="auto"/>
        <w:rPr>
          <w:del w:id="57" w:author="Gregory Montilla" w:date="2017-10-06T08:51:00Z"/>
          <w:rFonts w:asciiTheme="minorHAnsi" w:hAnsiTheme="minorHAnsi"/>
        </w:rPr>
        <w:pPrChange w:id="58" w:author="Gregory Montilla" w:date="2017-10-07T13:47:00Z">
          <w:pPr/>
        </w:pPrChange>
      </w:pPr>
      <w:del w:id="59" w:author="Gregory Montilla" w:date="2017-10-06T08:51:00Z">
        <w:r w:rsidRPr="00A52A04" w:rsidDel="00C16F6A">
          <w:rPr>
            <w:rFonts w:asciiTheme="minorHAnsi" w:hAnsiTheme="minorHAnsi"/>
          </w:rPr>
          <w:lastRenderedPageBreak/>
          <w:delText>Requirement document</w:delText>
        </w:r>
      </w:del>
    </w:p>
    <w:p w14:paraId="753E5770" w14:textId="77777777" w:rsidR="00ED7FBA" w:rsidRPr="00A52A04" w:rsidDel="000207B8" w:rsidRDefault="00ED7FBA">
      <w:pPr>
        <w:pStyle w:val="Heading1"/>
        <w:rPr>
          <w:del w:id="60" w:author="Gregory Montilla" w:date="2017-10-06T12:13:00Z"/>
        </w:rPr>
        <w:pPrChange w:id="61" w:author="Gregory Montilla" w:date="2017-10-07T13:47:00Z">
          <w:pPr>
            <w:spacing w:line="276" w:lineRule="auto"/>
          </w:pPr>
        </w:pPrChange>
      </w:pPr>
    </w:p>
    <w:p w14:paraId="73AD6097" w14:textId="77777777" w:rsidR="00ED7FBA" w:rsidRPr="008F725F" w:rsidDel="000207B8" w:rsidRDefault="00ED7FBA">
      <w:pPr>
        <w:spacing w:line="276" w:lineRule="auto"/>
        <w:rPr>
          <w:del w:id="62" w:author="Gregory Montilla" w:date="2017-10-06T12:13:00Z"/>
          <w:rFonts w:asciiTheme="minorHAnsi" w:eastAsiaTheme="majorEastAsia" w:hAnsiTheme="minorHAnsi" w:cstheme="majorBidi"/>
          <w:color w:val="2E74B5" w:themeColor="accent1" w:themeShade="BF"/>
          <w:sz w:val="32"/>
          <w:szCs w:val="32"/>
          <w:rPrChange w:id="63" w:author="Gregory Montilla" w:date="2017-11-17T09:44:00Z">
            <w:rPr>
              <w:del w:id="64" w:author="Gregory Montilla" w:date="2017-10-06T12:13:00Z"/>
              <w:rFonts w:asciiTheme="majorHAnsi" w:eastAsiaTheme="majorEastAsia" w:hAnsiTheme="majorHAnsi" w:cstheme="majorBidi"/>
              <w:color w:val="2E74B5" w:themeColor="accent1" w:themeShade="BF"/>
              <w:sz w:val="32"/>
              <w:szCs w:val="32"/>
            </w:rPr>
          </w:rPrChange>
        </w:rPr>
        <w:pPrChange w:id="65" w:author="Gregory Montilla" w:date="2017-10-07T13:47:00Z">
          <w:pPr/>
        </w:pPrChange>
      </w:pPr>
      <w:del w:id="66" w:author="Gregory Montilla" w:date="2017-10-06T12:13:00Z">
        <w:r w:rsidRPr="00A52A04" w:rsidDel="000207B8">
          <w:rPr>
            <w:rFonts w:asciiTheme="minorHAnsi" w:hAnsiTheme="minorHAnsi"/>
          </w:rPr>
          <w:br w:type="page"/>
        </w:r>
      </w:del>
    </w:p>
    <w:p w14:paraId="5D5F7944" w14:textId="7CA94B16" w:rsidR="003251A4" w:rsidRPr="00BC06DB" w:rsidDel="00605C35" w:rsidRDefault="00980ACF">
      <w:pPr>
        <w:pStyle w:val="Heading1"/>
        <w:rPr>
          <w:del w:id="67" w:author="Gregory Montilla" w:date="2017-10-06T12:33:00Z"/>
          <w:sz w:val="21"/>
          <w:szCs w:val="21"/>
        </w:rPr>
        <w:pPrChange w:id="68" w:author="Gregory Montilla" w:date="2017-10-07T13:47:00Z">
          <w:pPr>
            <w:spacing w:line="276" w:lineRule="auto"/>
          </w:pPr>
        </w:pPrChange>
      </w:pPr>
      <w:bookmarkStart w:id="69" w:name="_Toc500445508"/>
      <w:ins w:id="70" w:author="Gregory Montilla" w:date="2017-10-06T08:44:00Z">
        <w:r w:rsidRPr="00A52A04">
          <w:t>2</w:t>
        </w:r>
      </w:ins>
      <w:ins w:id="71" w:author="Gregory Montilla" w:date="2017-11-17T09:44:00Z">
        <w:r w:rsidR="008F725F">
          <w:t>.0</w:t>
        </w:r>
      </w:ins>
      <w:ins w:id="72" w:author="Gregory Montilla" w:date="2017-10-06T08:44:00Z">
        <w:r w:rsidRPr="00A52A04">
          <w:t xml:space="preserve"> </w:t>
        </w:r>
      </w:ins>
      <w:r w:rsidR="003251A4" w:rsidRPr="00A52A04">
        <w:t>Bottom up D</w:t>
      </w:r>
      <w:ins w:id="73" w:author="Gregory Montilla" w:date="2017-10-06T08:37:00Z">
        <w:r w:rsidRPr="00A52A04">
          <w:t>esign</w:t>
        </w:r>
      </w:ins>
      <w:bookmarkEnd w:id="69"/>
      <w:del w:id="74" w:author="Gregory Montilla" w:date="2017-10-06T08:36:00Z">
        <w:r w:rsidR="003251A4" w:rsidRPr="00A52A04" w:rsidDel="00980ACF">
          <w:rPr>
            <w:sz w:val="21"/>
            <w:szCs w:val="21"/>
          </w:rPr>
          <w:delText>esign</w:delText>
        </w:r>
      </w:del>
    </w:p>
    <w:p w14:paraId="32BBFBA6" w14:textId="77777777" w:rsidR="003251A4" w:rsidRPr="00BC06DB" w:rsidDel="00605C35" w:rsidRDefault="003251A4">
      <w:pPr>
        <w:spacing w:line="276" w:lineRule="auto"/>
        <w:rPr>
          <w:del w:id="75" w:author="Gregory Montilla" w:date="2017-10-06T12:33:00Z"/>
          <w:rFonts w:asciiTheme="minorHAnsi" w:hAnsiTheme="minorHAnsi"/>
        </w:rPr>
        <w:pPrChange w:id="76" w:author="Gregory Montilla" w:date="2017-10-07T13:47:00Z">
          <w:pPr/>
        </w:pPrChange>
      </w:pPr>
    </w:p>
    <w:p w14:paraId="70B1CFE4" w14:textId="77777777" w:rsidR="003251A4" w:rsidRPr="00371D4D" w:rsidRDefault="003251A4">
      <w:pPr>
        <w:pStyle w:val="Heading1"/>
        <w:pPrChange w:id="77" w:author="Gregory Montilla" w:date="2017-10-07T13:47:00Z">
          <w:pPr/>
        </w:pPrChange>
      </w:pPr>
    </w:p>
    <w:p w14:paraId="30F300BB" w14:textId="77777777" w:rsidR="0046424C" w:rsidRPr="00371D4D" w:rsidRDefault="0046424C">
      <w:pPr>
        <w:pStyle w:val="Heading2"/>
        <w:rPr>
          <w:ins w:id="78" w:author="Gregory Montilla" w:date="2017-11-17T09:31:00Z"/>
        </w:rPr>
        <w:pPrChange w:id="79" w:author="Gregory Montilla" w:date="2017-11-17T09:31:00Z">
          <w:pPr/>
        </w:pPrChange>
      </w:pPr>
    </w:p>
    <w:p w14:paraId="6B758704" w14:textId="60EACB92" w:rsidR="0097277D" w:rsidRPr="00371D4D" w:rsidRDefault="0046424C">
      <w:pPr>
        <w:pStyle w:val="Heading2"/>
        <w:rPr>
          <w:ins w:id="80" w:author="Gregory Montilla" w:date="2017-11-17T09:31:00Z"/>
        </w:rPr>
        <w:pPrChange w:id="81" w:author="Gregory Montilla" w:date="2017-11-17T09:43:00Z">
          <w:pPr/>
        </w:pPrChange>
      </w:pPr>
      <w:bookmarkStart w:id="82" w:name="_Toc500445509"/>
      <w:ins w:id="83" w:author="Gregory Montilla" w:date="2017-11-17T09:31:00Z">
        <w:r w:rsidRPr="00371D4D">
          <w:t>Nouns:</w:t>
        </w:r>
        <w:bookmarkEnd w:id="82"/>
      </w:ins>
    </w:p>
    <w:p w14:paraId="46728ABD" w14:textId="77777777" w:rsidR="00E22C8B" w:rsidRDefault="00E22C8B" w:rsidP="00E22C8B">
      <w:pPr>
        <w:pStyle w:val="ListParagraph"/>
        <w:numPr>
          <w:ilvl w:val="0"/>
          <w:numId w:val="27"/>
        </w:numPr>
        <w:sectPr w:rsidR="00E22C8B" w:rsidSect="001F72CB">
          <w:pgSz w:w="12240" w:h="15840"/>
          <w:pgMar w:top="1440" w:right="1502" w:bottom="1440" w:left="1501" w:header="720" w:footer="720" w:gutter="0"/>
          <w:pgNumType w:start="0"/>
          <w:cols w:space="720"/>
          <w:titlePg/>
          <w:docGrid w:linePitch="360"/>
        </w:sectPr>
      </w:pPr>
    </w:p>
    <w:p w14:paraId="17D2147F" w14:textId="7FFDCB70" w:rsidR="00E22C8B" w:rsidRDefault="00E22C8B" w:rsidP="00E22C8B">
      <w:pPr>
        <w:pStyle w:val="ListParagraph"/>
        <w:numPr>
          <w:ilvl w:val="0"/>
          <w:numId w:val="27"/>
        </w:numPr>
      </w:pPr>
      <w:r>
        <w:lastRenderedPageBreak/>
        <w:t>Account</w:t>
      </w:r>
    </w:p>
    <w:p w14:paraId="71690FB8" w14:textId="77777777" w:rsidR="00E22C8B" w:rsidRDefault="00E22C8B" w:rsidP="00E22C8B">
      <w:pPr>
        <w:pStyle w:val="ListParagraph"/>
        <w:numPr>
          <w:ilvl w:val="0"/>
          <w:numId w:val="27"/>
        </w:numPr>
      </w:pPr>
      <w:r>
        <w:t>Activity</w:t>
      </w:r>
    </w:p>
    <w:p w14:paraId="668CFFE6" w14:textId="77777777" w:rsidR="00E22C8B" w:rsidRDefault="00E22C8B" w:rsidP="00E22C8B">
      <w:pPr>
        <w:pStyle w:val="ListParagraph"/>
        <w:numPr>
          <w:ilvl w:val="0"/>
          <w:numId w:val="27"/>
        </w:numPr>
      </w:pPr>
      <w:r>
        <w:t>Album</w:t>
      </w:r>
    </w:p>
    <w:p w14:paraId="4A4216B6" w14:textId="77777777" w:rsidR="00E22C8B" w:rsidRDefault="00E22C8B" w:rsidP="00E22C8B">
      <w:pPr>
        <w:pStyle w:val="ListParagraph"/>
        <w:numPr>
          <w:ilvl w:val="0"/>
          <w:numId w:val="27"/>
        </w:numPr>
      </w:pPr>
      <w:r>
        <w:t>Album art</w:t>
      </w:r>
    </w:p>
    <w:p w14:paraId="646E1D21" w14:textId="77777777" w:rsidR="00E22C8B" w:rsidRDefault="00E22C8B" w:rsidP="00E22C8B">
      <w:pPr>
        <w:pStyle w:val="ListParagraph"/>
        <w:numPr>
          <w:ilvl w:val="0"/>
          <w:numId w:val="27"/>
        </w:numPr>
      </w:pPr>
      <w:r>
        <w:t>API key</w:t>
      </w:r>
    </w:p>
    <w:p w14:paraId="6F607319" w14:textId="77777777" w:rsidR="00E22C8B" w:rsidRDefault="00E22C8B" w:rsidP="00E22C8B">
      <w:pPr>
        <w:pStyle w:val="ListParagraph"/>
        <w:numPr>
          <w:ilvl w:val="0"/>
          <w:numId w:val="27"/>
        </w:numPr>
      </w:pPr>
      <w:r>
        <w:t>Application</w:t>
      </w:r>
    </w:p>
    <w:p w14:paraId="622C6670" w14:textId="77777777" w:rsidR="00E22C8B" w:rsidRDefault="00E22C8B" w:rsidP="00E22C8B">
      <w:pPr>
        <w:pStyle w:val="ListParagraph"/>
        <w:numPr>
          <w:ilvl w:val="0"/>
          <w:numId w:val="27"/>
        </w:numPr>
      </w:pPr>
      <w:r>
        <w:t>Area</w:t>
      </w:r>
    </w:p>
    <w:p w14:paraId="5C62C74E" w14:textId="77777777" w:rsidR="00E22C8B" w:rsidRDefault="00E22C8B" w:rsidP="00E22C8B">
      <w:pPr>
        <w:pStyle w:val="ListParagraph"/>
        <w:numPr>
          <w:ilvl w:val="0"/>
          <w:numId w:val="27"/>
        </w:numPr>
      </w:pPr>
      <w:r>
        <w:t>Artist</w:t>
      </w:r>
    </w:p>
    <w:p w14:paraId="5484D566" w14:textId="77777777" w:rsidR="00E22C8B" w:rsidRDefault="00E22C8B" w:rsidP="00E22C8B">
      <w:pPr>
        <w:pStyle w:val="ListParagraph"/>
        <w:numPr>
          <w:ilvl w:val="0"/>
          <w:numId w:val="27"/>
        </w:numPr>
      </w:pPr>
      <w:r>
        <w:t>Artist page</w:t>
      </w:r>
    </w:p>
    <w:p w14:paraId="06FB90A3" w14:textId="77777777" w:rsidR="00E22C8B" w:rsidRDefault="00E22C8B" w:rsidP="00E22C8B">
      <w:pPr>
        <w:pStyle w:val="ListParagraph"/>
        <w:numPr>
          <w:ilvl w:val="0"/>
          <w:numId w:val="27"/>
        </w:numPr>
      </w:pPr>
      <w:r>
        <w:t>Artists</w:t>
      </w:r>
    </w:p>
    <w:p w14:paraId="7BE863E0" w14:textId="77777777" w:rsidR="00E22C8B" w:rsidRDefault="00E22C8B" w:rsidP="00E22C8B">
      <w:pPr>
        <w:pStyle w:val="ListParagraph"/>
        <w:numPr>
          <w:ilvl w:val="0"/>
          <w:numId w:val="27"/>
        </w:numPr>
      </w:pPr>
      <w:r>
        <w:t>Callback URL</w:t>
      </w:r>
    </w:p>
    <w:p w14:paraId="1D4C7E17" w14:textId="77777777" w:rsidR="00E22C8B" w:rsidRDefault="00E22C8B" w:rsidP="00E22C8B">
      <w:pPr>
        <w:pStyle w:val="ListParagraph"/>
        <w:numPr>
          <w:ilvl w:val="0"/>
          <w:numId w:val="27"/>
        </w:numPr>
      </w:pPr>
      <w:r>
        <w:t>Card</w:t>
      </w:r>
    </w:p>
    <w:p w14:paraId="1A8DF99F" w14:textId="77777777" w:rsidR="00E22C8B" w:rsidRDefault="00E22C8B" w:rsidP="00E22C8B">
      <w:pPr>
        <w:pStyle w:val="ListParagraph"/>
        <w:numPr>
          <w:ilvl w:val="0"/>
          <w:numId w:val="27"/>
        </w:numPr>
      </w:pPr>
      <w:r>
        <w:t>Client id</w:t>
      </w:r>
    </w:p>
    <w:p w14:paraId="53AE0441" w14:textId="77777777" w:rsidR="00E22C8B" w:rsidRDefault="00E22C8B" w:rsidP="00E22C8B">
      <w:pPr>
        <w:pStyle w:val="ListParagraph"/>
        <w:numPr>
          <w:ilvl w:val="0"/>
          <w:numId w:val="27"/>
        </w:numPr>
      </w:pPr>
      <w:r>
        <w:t>Client secret</w:t>
      </w:r>
    </w:p>
    <w:p w14:paraId="55E613FE" w14:textId="77777777" w:rsidR="00E22C8B" w:rsidRDefault="00E22C8B" w:rsidP="00E22C8B">
      <w:pPr>
        <w:pStyle w:val="ListParagraph"/>
        <w:numPr>
          <w:ilvl w:val="0"/>
          <w:numId w:val="27"/>
        </w:numPr>
      </w:pPr>
      <w:r>
        <w:t>Credentials</w:t>
      </w:r>
    </w:p>
    <w:p w14:paraId="7699E411" w14:textId="77777777" w:rsidR="00E22C8B" w:rsidRDefault="00E22C8B" w:rsidP="00E22C8B">
      <w:pPr>
        <w:pStyle w:val="ListParagraph"/>
        <w:numPr>
          <w:ilvl w:val="0"/>
          <w:numId w:val="27"/>
        </w:numPr>
      </w:pPr>
      <w:r>
        <w:t>Data</w:t>
      </w:r>
    </w:p>
    <w:p w14:paraId="08CF567E" w14:textId="77777777" w:rsidR="00E22C8B" w:rsidRDefault="00E22C8B" w:rsidP="00E22C8B">
      <w:pPr>
        <w:pStyle w:val="ListParagraph"/>
        <w:numPr>
          <w:ilvl w:val="0"/>
          <w:numId w:val="27"/>
        </w:numPr>
      </w:pPr>
      <w:r>
        <w:t xml:space="preserve">Event </w:t>
      </w:r>
    </w:p>
    <w:p w14:paraId="1535CC0F" w14:textId="77777777" w:rsidR="00E22C8B" w:rsidRDefault="00E22C8B" w:rsidP="00E22C8B">
      <w:pPr>
        <w:pStyle w:val="ListParagraph"/>
        <w:numPr>
          <w:ilvl w:val="0"/>
          <w:numId w:val="27"/>
        </w:numPr>
      </w:pPr>
      <w:r>
        <w:t>Information</w:t>
      </w:r>
    </w:p>
    <w:p w14:paraId="4BE21C56" w14:textId="77777777" w:rsidR="00E22C8B" w:rsidRDefault="00E22C8B" w:rsidP="00E22C8B">
      <w:pPr>
        <w:pStyle w:val="ListParagraph"/>
        <w:numPr>
          <w:ilvl w:val="0"/>
          <w:numId w:val="27"/>
        </w:numPr>
      </w:pPr>
      <w:r>
        <w:t>Local playlist</w:t>
      </w:r>
    </w:p>
    <w:p w14:paraId="3C65F49F" w14:textId="77777777" w:rsidR="00E22C8B" w:rsidRDefault="00E22C8B" w:rsidP="00E22C8B">
      <w:pPr>
        <w:pStyle w:val="ListParagraph"/>
        <w:numPr>
          <w:ilvl w:val="0"/>
          <w:numId w:val="27"/>
        </w:numPr>
      </w:pPr>
      <w:r>
        <w:t>Local song</w:t>
      </w:r>
    </w:p>
    <w:p w14:paraId="2E664863" w14:textId="77777777" w:rsidR="00E22C8B" w:rsidRDefault="00E22C8B" w:rsidP="00E22C8B">
      <w:pPr>
        <w:pStyle w:val="ListParagraph"/>
        <w:numPr>
          <w:ilvl w:val="0"/>
          <w:numId w:val="27"/>
        </w:numPr>
      </w:pPr>
      <w:r>
        <w:t>Location</w:t>
      </w:r>
    </w:p>
    <w:p w14:paraId="24F3C287" w14:textId="77777777" w:rsidR="00E22C8B" w:rsidRDefault="00E22C8B" w:rsidP="00E22C8B">
      <w:pPr>
        <w:pStyle w:val="ListParagraph"/>
        <w:numPr>
          <w:ilvl w:val="0"/>
          <w:numId w:val="27"/>
        </w:numPr>
      </w:pPr>
      <w:r>
        <w:t>Media controller</w:t>
      </w:r>
    </w:p>
    <w:p w14:paraId="367A703D" w14:textId="77777777" w:rsidR="00E22C8B" w:rsidRDefault="00E22C8B" w:rsidP="00E22C8B">
      <w:pPr>
        <w:pStyle w:val="ListParagraph"/>
        <w:numPr>
          <w:ilvl w:val="0"/>
          <w:numId w:val="27"/>
        </w:numPr>
      </w:pPr>
      <w:r>
        <w:t>Meta data</w:t>
      </w:r>
    </w:p>
    <w:p w14:paraId="12309AAC" w14:textId="77777777" w:rsidR="00E22C8B" w:rsidRDefault="00E22C8B" w:rsidP="00E22C8B">
      <w:pPr>
        <w:pStyle w:val="ListParagraph"/>
        <w:numPr>
          <w:ilvl w:val="0"/>
          <w:numId w:val="27"/>
        </w:numPr>
      </w:pPr>
      <w:r>
        <w:t>Most played albums</w:t>
      </w:r>
    </w:p>
    <w:p w14:paraId="6DAA6909" w14:textId="77777777" w:rsidR="00E22C8B" w:rsidRDefault="00E22C8B" w:rsidP="00E22C8B">
      <w:pPr>
        <w:pStyle w:val="ListParagraph"/>
        <w:numPr>
          <w:ilvl w:val="0"/>
          <w:numId w:val="27"/>
        </w:numPr>
      </w:pPr>
      <w:r>
        <w:t>Most played artists</w:t>
      </w:r>
    </w:p>
    <w:p w14:paraId="3D8C7315" w14:textId="77777777" w:rsidR="00E22C8B" w:rsidRDefault="00E22C8B" w:rsidP="00E22C8B">
      <w:pPr>
        <w:pStyle w:val="ListParagraph"/>
        <w:numPr>
          <w:ilvl w:val="0"/>
          <w:numId w:val="27"/>
        </w:numPr>
      </w:pPr>
      <w:r>
        <w:lastRenderedPageBreak/>
        <w:t>Most played songs</w:t>
      </w:r>
    </w:p>
    <w:p w14:paraId="5027CD5C" w14:textId="77777777" w:rsidR="00E22C8B" w:rsidRDefault="00E22C8B" w:rsidP="00E22C8B">
      <w:pPr>
        <w:pStyle w:val="ListParagraph"/>
        <w:numPr>
          <w:ilvl w:val="0"/>
          <w:numId w:val="27"/>
        </w:numPr>
      </w:pPr>
      <w:r>
        <w:t>Music player</w:t>
      </w:r>
    </w:p>
    <w:p w14:paraId="21FE2F5F" w14:textId="77777777" w:rsidR="00E22C8B" w:rsidRDefault="00E22C8B" w:rsidP="00E22C8B">
      <w:pPr>
        <w:pStyle w:val="ListParagraph"/>
        <w:numPr>
          <w:ilvl w:val="0"/>
          <w:numId w:val="27"/>
        </w:numPr>
      </w:pPr>
      <w:r>
        <w:t>Music streaming service</w:t>
      </w:r>
    </w:p>
    <w:p w14:paraId="2F6C0709" w14:textId="77777777" w:rsidR="00E22C8B" w:rsidRDefault="00E22C8B" w:rsidP="00E22C8B">
      <w:pPr>
        <w:pStyle w:val="ListParagraph"/>
        <w:numPr>
          <w:ilvl w:val="0"/>
          <w:numId w:val="27"/>
        </w:numPr>
      </w:pPr>
      <w:r>
        <w:t>Name</w:t>
      </w:r>
    </w:p>
    <w:p w14:paraId="5E56AE99" w14:textId="77777777" w:rsidR="00E22C8B" w:rsidRDefault="00E22C8B" w:rsidP="00E22C8B">
      <w:pPr>
        <w:pStyle w:val="ListParagraph"/>
        <w:numPr>
          <w:ilvl w:val="0"/>
          <w:numId w:val="27"/>
        </w:numPr>
      </w:pPr>
      <w:r>
        <w:t>Newly released songs</w:t>
      </w:r>
    </w:p>
    <w:p w14:paraId="3E75049D" w14:textId="77777777" w:rsidR="00E22C8B" w:rsidRDefault="00E22C8B" w:rsidP="00E22C8B">
      <w:pPr>
        <w:pStyle w:val="ListParagraph"/>
        <w:numPr>
          <w:ilvl w:val="0"/>
          <w:numId w:val="27"/>
        </w:numPr>
      </w:pPr>
      <w:r>
        <w:t>Newsfeed</w:t>
      </w:r>
    </w:p>
    <w:p w14:paraId="2A3EDD7E" w14:textId="77777777" w:rsidR="00E22C8B" w:rsidRDefault="00E22C8B" w:rsidP="00E22C8B">
      <w:pPr>
        <w:pStyle w:val="ListParagraph"/>
        <w:numPr>
          <w:ilvl w:val="0"/>
          <w:numId w:val="27"/>
        </w:numPr>
      </w:pPr>
      <w:r>
        <w:t>OAuth</w:t>
      </w:r>
    </w:p>
    <w:p w14:paraId="48C3F82D" w14:textId="77777777" w:rsidR="00E22C8B" w:rsidRDefault="00E22C8B" w:rsidP="00E22C8B">
      <w:pPr>
        <w:pStyle w:val="ListParagraph"/>
        <w:numPr>
          <w:ilvl w:val="0"/>
          <w:numId w:val="27"/>
        </w:numPr>
      </w:pPr>
      <w:r>
        <w:t>Online playlists</w:t>
      </w:r>
    </w:p>
    <w:p w14:paraId="2114A22D" w14:textId="77777777" w:rsidR="00E22C8B" w:rsidRDefault="00E22C8B" w:rsidP="00E22C8B">
      <w:pPr>
        <w:pStyle w:val="ListParagraph"/>
        <w:numPr>
          <w:ilvl w:val="0"/>
          <w:numId w:val="27"/>
        </w:numPr>
      </w:pPr>
      <w:r>
        <w:t>Personal account</w:t>
      </w:r>
    </w:p>
    <w:p w14:paraId="2F9E6B4B" w14:textId="77777777" w:rsidR="00E22C8B" w:rsidRDefault="00E22C8B" w:rsidP="00E22C8B">
      <w:pPr>
        <w:pStyle w:val="ListParagraph"/>
        <w:numPr>
          <w:ilvl w:val="0"/>
          <w:numId w:val="27"/>
        </w:numPr>
      </w:pPr>
      <w:r>
        <w:t>Personal statistics</w:t>
      </w:r>
    </w:p>
    <w:p w14:paraId="6B86F901" w14:textId="77777777" w:rsidR="00E22C8B" w:rsidRDefault="00E22C8B" w:rsidP="00E22C8B">
      <w:pPr>
        <w:pStyle w:val="ListParagraph"/>
        <w:numPr>
          <w:ilvl w:val="0"/>
          <w:numId w:val="27"/>
        </w:numPr>
      </w:pPr>
      <w:r>
        <w:t>Playlist</w:t>
      </w:r>
    </w:p>
    <w:p w14:paraId="340B969F" w14:textId="77777777" w:rsidR="00E22C8B" w:rsidRDefault="00E22C8B" w:rsidP="00E22C8B">
      <w:pPr>
        <w:pStyle w:val="ListParagraph"/>
        <w:numPr>
          <w:ilvl w:val="0"/>
          <w:numId w:val="27"/>
        </w:numPr>
      </w:pPr>
      <w:r>
        <w:t>Premium account</w:t>
      </w:r>
    </w:p>
    <w:p w14:paraId="3B9E23F5" w14:textId="77777777" w:rsidR="00E22C8B" w:rsidRDefault="00E22C8B" w:rsidP="00E22C8B">
      <w:pPr>
        <w:pStyle w:val="ListParagraph"/>
        <w:numPr>
          <w:ilvl w:val="0"/>
          <w:numId w:val="27"/>
        </w:numPr>
      </w:pPr>
      <w:r>
        <w:t>Result</w:t>
      </w:r>
    </w:p>
    <w:p w14:paraId="3CD651CF" w14:textId="77777777" w:rsidR="00E22C8B" w:rsidRDefault="00E22C8B" w:rsidP="00E22C8B">
      <w:pPr>
        <w:pStyle w:val="ListParagraph"/>
        <w:numPr>
          <w:ilvl w:val="0"/>
          <w:numId w:val="27"/>
        </w:numPr>
      </w:pPr>
      <w:r>
        <w:t>Song</w:t>
      </w:r>
    </w:p>
    <w:p w14:paraId="050D49F2" w14:textId="77777777" w:rsidR="00E22C8B" w:rsidRDefault="00E22C8B" w:rsidP="00E22C8B">
      <w:pPr>
        <w:pStyle w:val="ListParagraph"/>
        <w:numPr>
          <w:ilvl w:val="0"/>
          <w:numId w:val="27"/>
        </w:numPr>
      </w:pPr>
      <w:r>
        <w:t>Soundcloud</w:t>
      </w:r>
    </w:p>
    <w:p w14:paraId="69DA70EC" w14:textId="77777777" w:rsidR="00E22C8B" w:rsidRDefault="00E22C8B" w:rsidP="00E22C8B">
      <w:pPr>
        <w:pStyle w:val="ListParagraph"/>
        <w:numPr>
          <w:ilvl w:val="0"/>
          <w:numId w:val="27"/>
        </w:numPr>
      </w:pPr>
      <w:r>
        <w:t>Spotify</w:t>
      </w:r>
    </w:p>
    <w:p w14:paraId="7C2B0DC9" w14:textId="77777777" w:rsidR="00E22C8B" w:rsidRDefault="00E22C8B" w:rsidP="00E22C8B">
      <w:pPr>
        <w:pStyle w:val="ListParagraph"/>
        <w:numPr>
          <w:ilvl w:val="0"/>
          <w:numId w:val="27"/>
        </w:numPr>
      </w:pPr>
      <w:r>
        <w:t>Streaming playlist</w:t>
      </w:r>
    </w:p>
    <w:p w14:paraId="1ABCC21F" w14:textId="77777777" w:rsidR="00E22C8B" w:rsidRDefault="00E22C8B" w:rsidP="00E22C8B">
      <w:pPr>
        <w:pStyle w:val="ListParagraph"/>
        <w:numPr>
          <w:ilvl w:val="0"/>
          <w:numId w:val="27"/>
        </w:numPr>
      </w:pPr>
      <w:r>
        <w:t>Ticket</w:t>
      </w:r>
    </w:p>
    <w:p w14:paraId="566FDA87" w14:textId="77777777" w:rsidR="00E22C8B" w:rsidRDefault="00E22C8B" w:rsidP="00E22C8B">
      <w:pPr>
        <w:pStyle w:val="ListParagraph"/>
        <w:numPr>
          <w:ilvl w:val="0"/>
          <w:numId w:val="27"/>
        </w:numPr>
      </w:pPr>
      <w:r>
        <w:t>Title</w:t>
      </w:r>
    </w:p>
    <w:p w14:paraId="1C1F60E2" w14:textId="77777777" w:rsidR="00E22C8B" w:rsidRDefault="00E22C8B" w:rsidP="00E22C8B">
      <w:pPr>
        <w:pStyle w:val="ListParagraph"/>
        <w:numPr>
          <w:ilvl w:val="0"/>
          <w:numId w:val="27"/>
        </w:numPr>
      </w:pPr>
      <w:r>
        <w:t>User</w:t>
      </w:r>
    </w:p>
    <w:p w14:paraId="7AD490E5" w14:textId="77777777" w:rsidR="00E22C8B" w:rsidRDefault="00E22C8B" w:rsidP="00E22C8B">
      <w:pPr>
        <w:pStyle w:val="ListParagraph"/>
        <w:numPr>
          <w:ilvl w:val="0"/>
          <w:numId w:val="27"/>
        </w:numPr>
      </w:pPr>
      <w:r>
        <w:t>Web application</w:t>
      </w:r>
    </w:p>
    <w:p w14:paraId="47C79661" w14:textId="77777777" w:rsidR="00E22C8B" w:rsidRDefault="00E22C8B" w:rsidP="00E22C8B">
      <w:pPr>
        <w:pStyle w:val="ListParagraph"/>
        <w:numPr>
          <w:ilvl w:val="0"/>
          <w:numId w:val="27"/>
        </w:numPr>
      </w:pPr>
      <w:r>
        <w:t>Webpage</w:t>
      </w:r>
    </w:p>
    <w:p w14:paraId="4EE0E460" w14:textId="77777777" w:rsidR="00E22C8B" w:rsidRDefault="00E22C8B" w:rsidP="00E22C8B">
      <w:pPr>
        <w:pStyle w:val="ListParagraph"/>
        <w:numPr>
          <w:ilvl w:val="0"/>
          <w:numId w:val="27"/>
        </w:numPr>
      </w:pPr>
      <w:r>
        <w:t>YouTube</w:t>
      </w:r>
    </w:p>
    <w:p w14:paraId="24A60840" w14:textId="77777777" w:rsidR="00E22C8B" w:rsidRDefault="00E22C8B" w:rsidP="00E22C8B">
      <w:pPr>
        <w:pStyle w:val="ListParagraph"/>
        <w:numPr>
          <w:ilvl w:val="0"/>
          <w:numId w:val="27"/>
        </w:numPr>
      </w:pPr>
      <w:r>
        <w:t>Zip code</w:t>
      </w:r>
    </w:p>
    <w:p w14:paraId="69A72A9A" w14:textId="77777777" w:rsidR="00E22C8B" w:rsidRDefault="00E22C8B" w:rsidP="00D83319">
      <w:pPr>
        <w:pStyle w:val="Heading2"/>
        <w:sectPr w:rsidR="00E22C8B" w:rsidSect="00E22C8B">
          <w:type w:val="continuous"/>
          <w:pgSz w:w="12240" w:h="15840"/>
          <w:pgMar w:top="1440" w:right="1502" w:bottom="1440" w:left="1501" w:header="720" w:footer="720" w:gutter="0"/>
          <w:pgNumType w:start="0"/>
          <w:cols w:num="2" w:space="720"/>
          <w:titlePg/>
          <w:docGrid w:linePitch="360"/>
        </w:sectPr>
      </w:pPr>
    </w:p>
    <w:p w14:paraId="7A0BFD66" w14:textId="334142A9" w:rsidR="00D83319" w:rsidRPr="00EB687F" w:rsidRDefault="00D83319" w:rsidP="00D83319">
      <w:pPr>
        <w:pStyle w:val="Heading2"/>
        <w:rPr>
          <w:ins w:id="84" w:author="Gregory Montilla" w:date="2017-11-17T15:15:00Z"/>
        </w:rPr>
      </w:pPr>
    </w:p>
    <w:p w14:paraId="40B557B0" w14:textId="77777777" w:rsidR="001F72CB" w:rsidRPr="00EB687F" w:rsidRDefault="001F72CB">
      <w:pPr>
        <w:pStyle w:val="Heading2"/>
        <w:rPr>
          <w:ins w:id="85" w:author="Gregory Montilla" w:date="2017-11-17T09:42:00Z"/>
        </w:rPr>
        <w:pPrChange w:id="86" w:author="Gregory Montilla" w:date="2017-11-17T09:31:00Z">
          <w:pPr/>
        </w:pPrChange>
      </w:pPr>
    </w:p>
    <w:p w14:paraId="4585D618" w14:textId="77777777" w:rsidR="001F72CB" w:rsidRPr="00EB687F" w:rsidRDefault="001F72CB">
      <w:pPr>
        <w:spacing w:after="160" w:line="259" w:lineRule="auto"/>
        <w:rPr>
          <w:ins w:id="87" w:author="Gregory Montilla" w:date="2017-11-17T09:42:00Z"/>
          <w:rFonts w:asciiTheme="minorHAnsi" w:eastAsiaTheme="majorEastAsia" w:hAnsiTheme="minorHAnsi" w:cstheme="majorBidi"/>
          <w:color w:val="2E74B5" w:themeColor="accent1" w:themeShade="BF"/>
        </w:rPr>
      </w:pPr>
      <w:ins w:id="88" w:author="Gregory Montilla" w:date="2017-11-17T09:42:00Z">
        <w:r w:rsidRPr="00EB687F">
          <w:rPr>
            <w:rFonts w:asciiTheme="minorHAnsi" w:hAnsiTheme="minorHAnsi"/>
            <w:rPrChange w:id="89" w:author="Gregory Montilla" w:date="2017-11-17T09:44:00Z">
              <w:rPr/>
            </w:rPrChange>
          </w:rPr>
          <w:br w:type="page"/>
        </w:r>
      </w:ins>
    </w:p>
    <w:p w14:paraId="70814DB2" w14:textId="57FC3941" w:rsidR="003251A4" w:rsidRPr="00A52A04" w:rsidDel="0097277D" w:rsidRDefault="0097277D">
      <w:pPr>
        <w:pStyle w:val="Heading2"/>
        <w:rPr>
          <w:del w:id="90" w:author="Gregory Montilla" w:date="2017-11-17T09:35:00Z"/>
        </w:rPr>
        <w:pPrChange w:id="91" w:author="Gregory Montilla" w:date="2017-11-17T09:31:00Z">
          <w:pPr/>
        </w:pPrChange>
      </w:pPr>
      <w:bookmarkStart w:id="92" w:name="_Toc500445510"/>
      <w:ins w:id="93" w:author="Gregory Montilla" w:date="2017-11-17T09:35:00Z">
        <w:r w:rsidRPr="00A52A04">
          <w:lastRenderedPageBreak/>
          <w:t>Verbs:</w:t>
        </w:r>
      </w:ins>
      <w:bookmarkEnd w:id="92"/>
      <w:r w:rsidR="00847CAC" w:rsidRPr="00A52A04" w:rsidDel="00DC490C">
        <w:t xml:space="preserve"> </w:t>
      </w:r>
      <w:del w:id="94" w:author="Gregory Montilla" w:date="2017-11-15T10:22:00Z">
        <w:r w:rsidR="003251A4" w:rsidRPr="00A52A04" w:rsidDel="00DC490C">
          <w:delText>List of nouns and verbs</w:delText>
        </w:r>
      </w:del>
    </w:p>
    <w:p w14:paraId="24B00642" w14:textId="174F24B7" w:rsidR="001811FE" w:rsidRPr="00A52A04" w:rsidRDefault="001811FE">
      <w:pPr>
        <w:pStyle w:val="Heading2"/>
        <w:rPr>
          <w:ins w:id="95" w:author="Gregory Montilla" w:date="2017-11-17T09:31:00Z"/>
        </w:rPr>
        <w:pPrChange w:id="96" w:author="Gregory Montilla" w:date="2017-11-17T09:35:00Z">
          <w:pPr/>
        </w:pPrChange>
      </w:pPr>
    </w:p>
    <w:p w14:paraId="3642E2D7" w14:textId="77777777" w:rsidR="00E22C8B" w:rsidRDefault="00E22C8B" w:rsidP="00E22C8B">
      <w:pPr>
        <w:pStyle w:val="ListParagraph"/>
        <w:numPr>
          <w:ilvl w:val="0"/>
          <w:numId w:val="28"/>
        </w:numPr>
      </w:pPr>
      <w:r>
        <w:t>Access</w:t>
      </w:r>
    </w:p>
    <w:p w14:paraId="3F05117F" w14:textId="77777777" w:rsidR="00E22C8B" w:rsidRDefault="00E22C8B" w:rsidP="00E22C8B">
      <w:pPr>
        <w:pStyle w:val="ListParagraph"/>
        <w:numPr>
          <w:ilvl w:val="0"/>
          <w:numId w:val="28"/>
        </w:numPr>
      </w:pPr>
      <w:r>
        <w:t>Add</w:t>
      </w:r>
    </w:p>
    <w:p w14:paraId="407D023D" w14:textId="77777777" w:rsidR="00E22C8B" w:rsidRDefault="00E22C8B" w:rsidP="00E22C8B">
      <w:pPr>
        <w:pStyle w:val="ListParagraph"/>
        <w:numPr>
          <w:ilvl w:val="0"/>
          <w:numId w:val="28"/>
        </w:numPr>
      </w:pPr>
      <w:r>
        <w:t>Allows</w:t>
      </w:r>
    </w:p>
    <w:p w14:paraId="16CBB47B" w14:textId="77777777" w:rsidR="00E22C8B" w:rsidRDefault="00E22C8B" w:rsidP="00E22C8B">
      <w:pPr>
        <w:pStyle w:val="ListParagraph"/>
        <w:numPr>
          <w:ilvl w:val="0"/>
          <w:numId w:val="28"/>
        </w:numPr>
      </w:pPr>
      <w:r>
        <w:t>Buy</w:t>
      </w:r>
    </w:p>
    <w:p w14:paraId="1FD78FC1" w14:textId="77777777" w:rsidR="00E22C8B" w:rsidRDefault="00E22C8B" w:rsidP="00E22C8B">
      <w:pPr>
        <w:pStyle w:val="ListParagraph"/>
        <w:numPr>
          <w:ilvl w:val="0"/>
          <w:numId w:val="28"/>
        </w:numPr>
      </w:pPr>
      <w:r>
        <w:t>Click</w:t>
      </w:r>
    </w:p>
    <w:p w14:paraId="2BB29404" w14:textId="77777777" w:rsidR="00E22C8B" w:rsidRDefault="00E22C8B" w:rsidP="00E22C8B">
      <w:pPr>
        <w:pStyle w:val="ListParagraph"/>
        <w:numPr>
          <w:ilvl w:val="0"/>
          <w:numId w:val="28"/>
        </w:numPr>
      </w:pPr>
      <w:r>
        <w:t>Connect</w:t>
      </w:r>
    </w:p>
    <w:p w14:paraId="7CE51A11" w14:textId="77777777" w:rsidR="00E22C8B" w:rsidRDefault="00E22C8B" w:rsidP="00E22C8B">
      <w:pPr>
        <w:pStyle w:val="ListParagraph"/>
        <w:numPr>
          <w:ilvl w:val="0"/>
          <w:numId w:val="28"/>
        </w:numPr>
      </w:pPr>
      <w:r>
        <w:t>Control</w:t>
      </w:r>
    </w:p>
    <w:p w14:paraId="7C25FC5A" w14:textId="77777777" w:rsidR="00E22C8B" w:rsidRDefault="00E22C8B" w:rsidP="00E22C8B">
      <w:pPr>
        <w:pStyle w:val="ListParagraph"/>
        <w:numPr>
          <w:ilvl w:val="0"/>
          <w:numId w:val="28"/>
        </w:numPr>
      </w:pPr>
      <w:r>
        <w:t>Create</w:t>
      </w:r>
    </w:p>
    <w:p w14:paraId="584F0467" w14:textId="77777777" w:rsidR="00E22C8B" w:rsidRDefault="00E22C8B" w:rsidP="00E22C8B">
      <w:pPr>
        <w:pStyle w:val="ListParagraph"/>
        <w:numPr>
          <w:ilvl w:val="0"/>
          <w:numId w:val="28"/>
        </w:numPr>
      </w:pPr>
      <w:r>
        <w:t>Download</w:t>
      </w:r>
    </w:p>
    <w:p w14:paraId="6A68B90F" w14:textId="77777777" w:rsidR="00E22C8B" w:rsidRDefault="00E22C8B" w:rsidP="00E22C8B">
      <w:pPr>
        <w:pStyle w:val="ListParagraph"/>
        <w:numPr>
          <w:ilvl w:val="0"/>
          <w:numId w:val="28"/>
        </w:numPr>
      </w:pPr>
      <w:r>
        <w:t>Edit</w:t>
      </w:r>
    </w:p>
    <w:p w14:paraId="4E9065E4" w14:textId="77777777" w:rsidR="00E22C8B" w:rsidRDefault="00E22C8B" w:rsidP="00E22C8B">
      <w:pPr>
        <w:pStyle w:val="ListParagraph"/>
        <w:numPr>
          <w:ilvl w:val="0"/>
          <w:numId w:val="28"/>
        </w:numPr>
      </w:pPr>
      <w:r>
        <w:t>Find</w:t>
      </w:r>
    </w:p>
    <w:p w14:paraId="14A1B5D2" w14:textId="77777777" w:rsidR="00E22C8B" w:rsidRDefault="00E22C8B" w:rsidP="00E22C8B">
      <w:pPr>
        <w:pStyle w:val="ListParagraph"/>
        <w:numPr>
          <w:ilvl w:val="0"/>
          <w:numId w:val="28"/>
        </w:numPr>
      </w:pPr>
      <w:r>
        <w:t>Give</w:t>
      </w:r>
    </w:p>
    <w:p w14:paraId="1AC8F289" w14:textId="77777777" w:rsidR="00E22C8B" w:rsidRDefault="00E22C8B" w:rsidP="00E22C8B">
      <w:pPr>
        <w:pStyle w:val="ListParagraph"/>
        <w:numPr>
          <w:ilvl w:val="0"/>
          <w:numId w:val="28"/>
        </w:numPr>
      </w:pPr>
      <w:r>
        <w:t>Maximize</w:t>
      </w:r>
    </w:p>
    <w:p w14:paraId="2A0D42EB" w14:textId="77777777" w:rsidR="00E22C8B" w:rsidRDefault="00E22C8B" w:rsidP="00E22C8B">
      <w:pPr>
        <w:pStyle w:val="ListParagraph"/>
        <w:numPr>
          <w:ilvl w:val="0"/>
          <w:numId w:val="28"/>
        </w:numPr>
      </w:pPr>
      <w:r>
        <w:t>Need</w:t>
      </w:r>
    </w:p>
    <w:p w14:paraId="59CD0058" w14:textId="77777777" w:rsidR="00E22C8B" w:rsidRDefault="00E22C8B" w:rsidP="00E22C8B">
      <w:pPr>
        <w:pStyle w:val="ListParagraph"/>
        <w:numPr>
          <w:ilvl w:val="0"/>
          <w:numId w:val="28"/>
        </w:numPr>
      </w:pPr>
      <w:r>
        <w:t>Parsing</w:t>
      </w:r>
    </w:p>
    <w:p w14:paraId="28931B0B" w14:textId="77777777" w:rsidR="00E22C8B" w:rsidRDefault="00E22C8B" w:rsidP="00E22C8B">
      <w:pPr>
        <w:pStyle w:val="ListParagraph"/>
        <w:numPr>
          <w:ilvl w:val="0"/>
          <w:numId w:val="28"/>
        </w:numPr>
      </w:pPr>
      <w:r>
        <w:t>Pause</w:t>
      </w:r>
    </w:p>
    <w:p w14:paraId="2F393641" w14:textId="5F867F15" w:rsidR="00E22C8B" w:rsidRDefault="00E22C8B" w:rsidP="00296CAC">
      <w:pPr>
        <w:pStyle w:val="ListParagraph"/>
        <w:numPr>
          <w:ilvl w:val="0"/>
          <w:numId w:val="28"/>
        </w:numPr>
      </w:pPr>
      <w:r>
        <w:t>Play</w:t>
      </w:r>
    </w:p>
    <w:p w14:paraId="40E33348" w14:textId="77777777" w:rsidR="00E22C8B" w:rsidRDefault="00E22C8B" w:rsidP="00E22C8B">
      <w:pPr>
        <w:pStyle w:val="ListParagraph"/>
        <w:numPr>
          <w:ilvl w:val="0"/>
          <w:numId w:val="28"/>
        </w:numPr>
      </w:pPr>
      <w:r>
        <w:t>Present</w:t>
      </w:r>
    </w:p>
    <w:p w14:paraId="67331890" w14:textId="77777777" w:rsidR="00E22C8B" w:rsidRDefault="00E22C8B" w:rsidP="00E22C8B">
      <w:pPr>
        <w:pStyle w:val="ListParagraph"/>
        <w:numPr>
          <w:ilvl w:val="0"/>
          <w:numId w:val="28"/>
        </w:numPr>
      </w:pPr>
      <w:r>
        <w:t>Previous</w:t>
      </w:r>
    </w:p>
    <w:p w14:paraId="2E422A20" w14:textId="77777777" w:rsidR="00E22C8B" w:rsidRDefault="00E22C8B" w:rsidP="00E22C8B">
      <w:pPr>
        <w:pStyle w:val="ListParagraph"/>
        <w:numPr>
          <w:ilvl w:val="0"/>
          <w:numId w:val="28"/>
        </w:numPr>
      </w:pPr>
      <w:r>
        <w:t>Redirect</w:t>
      </w:r>
    </w:p>
    <w:p w14:paraId="3B56D0FC" w14:textId="77777777" w:rsidR="00E22C8B" w:rsidRDefault="00E22C8B" w:rsidP="00E22C8B">
      <w:pPr>
        <w:pStyle w:val="ListParagraph"/>
        <w:numPr>
          <w:ilvl w:val="0"/>
          <w:numId w:val="28"/>
        </w:numPr>
      </w:pPr>
      <w:r>
        <w:t>Removing</w:t>
      </w:r>
    </w:p>
    <w:p w14:paraId="0C9C38B4" w14:textId="77777777" w:rsidR="00E22C8B" w:rsidRDefault="00E22C8B" w:rsidP="00E22C8B">
      <w:pPr>
        <w:pStyle w:val="ListParagraph"/>
        <w:numPr>
          <w:ilvl w:val="0"/>
          <w:numId w:val="28"/>
        </w:numPr>
      </w:pPr>
      <w:r>
        <w:t>Repeat</w:t>
      </w:r>
    </w:p>
    <w:p w14:paraId="60380D1B" w14:textId="77777777" w:rsidR="00E22C8B" w:rsidRDefault="00E22C8B" w:rsidP="00E22C8B">
      <w:pPr>
        <w:pStyle w:val="ListParagraph"/>
        <w:numPr>
          <w:ilvl w:val="0"/>
          <w:numId w:val="28"/>
        </w:numPr>
      </w:pPr>
      <w:r>
        <w:t>Resembles</w:t>
      </w:r>
    </w:p>
    <w:p w14:paraId="615BBC18" w14:textId="77777777" w:rsidR="00E22C8B" w:rsidRDefault="00E22C8B" w:rsidP="00E22C8B">
      <w:pPr>
        <w:pStyle w:val="ListParagraph"/>
        <w:numPr>
          <w:ilvl w:val="0"/>
          <w:numId w:val="28"/>
        </w:numPr>
      </w:pPr>
      <w:r>
        <w:t>Scrub</w:t>
      </w:r>
    </w:p>
    <w:p w14:paraId="174BC527" w14:textId="77777777" w:rsidR="00E22C8B" w:rsidRDefault="00E22C8B" w:rsidP="00E22C8B">
      <w:pPr>
        <w:pStyle w:val="ListParagraph"/>
        <w:numPr>
          <w:ilvl w:val="0"/>
          <w:numId w:val="28"/>
        </w:numPr>
      </w:pPr>
      <w:r>
        <w:t>Searching</w:t>
      </w:r>
    </w:p>
    <w:p w14:paraId="50D73A3D" w14:textId="77777777" w:rsidR="00E22C8B" w:rsidRDefault="00E22C8B" w:rsidP="00E22C8B">
      <w:pPr>
        <w:pStyle w:val="ListParagraph"/>
        <w:numPr>
          <w:ilvl w:val="0"/>
          <w:numId w:val="28"/>
        </w:numPr>
      </w:pPr>
      <w:r>
        <w:t>See</w:t>
      </w:r>
    </w:p>
    <w:p w14:paraId="6BE22487" w14:textId="77777777" w:rsidR="00E22C8B" w:rsidRDefault="00E22C8B" w:rsidP="00E22C8B">
      <w:pPr>
        <w:pStyle w:val="ListParagraph"/>
        <w:numPr>
          <w:ilvl w:val="0"/>
          <w:numId w:val="28"/>
        </w:numPr>
      </w:pPr>
      <w:r>
        <w:t>Show</w:t>
      </w:r>
    </w:p>
    <w:p w14:paraId="5DA03E3C" w14:textId="77777777" w:rsidR="00E22C8B" w:rsidRDefault="00E22C8B" w:rsidP="00E22C8B">
      <w:pPr>
        <w:pStyle w:val="ListParagraph"/>
        <w:numPr>
          <w:ilvl w:val="0"/>
          <w:numId w:val="28"/>
        </w:numPr>
      </w:pPr>
      <w:r>
        <w:t>Shuffle</w:t>
      </w:r>
    </w:p>
    <w:p w14:paraId="678072EA" w14:textId="77777777" w:rsidR="00E22C8B" w:rsidRDefault="00E22C8B" w:rsidP="00E22C8B">
      <w:pPr>
        <w:pStyle w:val="ListParagraph"/>
        <w:numPr>
          <w:ilvl w:val="0"/>
          <w:numId w:val="28"/>
        </w:numPr>
      </w:pPr>
      <w:r>
        <w:t>Skip</w:t>
      </w:r>
    </w:p>
    <w:p w14:paraId="45C56328" w14:textId="77777777" w:rsidR="00E22C8B" w:rsidRDefault="00E22C8B" w:rsidP="00E22C8B">
      <w:pPr>
        <w:pStyle w:val="ListParagraph"/>
        <w:numPr>
          <w:ilvl w:val="0"/>
          <w:numId w:val="28"/>
        </w:numPr>
      </w:pPr>
      <w:r>
        <w:t>Stream</w:t>
      </w:r>
    </w:p>
    <w:p w14:paraId="4079E1CE" w14:textId="77777777" w:rsidR="00E22C8B" w:rsidRDefault="00E22C8B" w:rsidP="00E22C8B">
      <w:pPr>
        <w:pStyle w:val="ListParagraph"/>
        <w:numPr>
          <w:ilvl w:val="0"/>
          <w:numId w:val="28"/>
        </w:numPr>
      </w:pPr>
      <w:r>
        <w:t>Using</w:t>
      </w:r>
    </w:p>
    <w:p w14:paraId="19006A5C" w14:textId="37286B7A" w:rsidR="000207B8" w:rsidRPr="00EB687F" w:rsidDel="00926E3A" w:rsidRDefault="003251A4">
      <w:pPr>
        <w:pStyle w:val="Heading2"/>
        <w:rPr>
          <w:del w:id="97" w:author="Gregory Montilla" w:date="2017-10-06T12:24:00Z"/>
        </w:rPr>
        <w:pPrChange w:id="98" w:author="Gregory Montilla" w:date="2017-11-15T10:23:00Z">
          <w:pPr/>
        </w:pPrChange>
      </w:pPr>
      <w:del w:id="99" w:author="Gregory Montilla" w:date="2017-10-06T12:14:00Z">
        <w:r w:rsidRPr="00EB687F" w:rsidDel="000207B8">
          <w:delText>Nouns should be broken to the smallest possible</w:delText>
        </w:r>
      </w:del>
    </w:p>
    <w:p w14:paraId="3FFCFB3A" w14:textId="4F959730" w:rsidR="003251A4" w:rsidRPr="00EB687F" w:rsidDel="00605C35" w:rsidRDefault="003251A4">
      <w:pPr>
        <w:pStyle w:val="Heading2"/>
        <w:rPr>
          <w:del w:id="100" w:author="Gregory Montilla" w:date="2017-10-06T12:33:00Z"/>
        </w:rPr>
      </w:pPr>
      <w:del w:id="101" w:author="Gregory Montilla" w:date="2017-11-17T09:31:00Z">
        <w:r w:rsidRPr="00EB687F" w:rsidDel="001811FE">
          <w:delText>Classes base on bottom up</w:delText>
        </w:r>
      </w:del>
    </w:p>
    <w:p w14:paraId="673EB590" w14:textId="6B1C1B9A" w:rsidR="003251A4" w:rsidRPr="00EB687F" w:rsidDel="00DC490C" w:rsidRDefault="003251A4">
      <w:pPr>
        <w:pStyle w:val="Heading2"/>
        <w:rPr>
          <w:del w:id="102" w:author="Gregory Montilla" w:date="2017-11-15T10:23:00Z"/>
        </w:rPr>
        <w:pPrChange w:id="103" w:author="Gregory Montilla" w:date="2017-11-15T10:23:00Z">
          <w:pPr/>
        </w:pPrChange>
      </w:pPr>
      <w:del w:id="104" w:author="Gregory Montilla" w:date="2017-10-06T12:33:00Z">
        <w:r w:rsidRPr="00EB687F" w:rsidDel="00605C35">
          <w:delText>Group related nouns and verbs – They have to be directly connected</w:delText>
        </w:r>
      </w:del>
    </w:p>
    <w:p w14:paraId="6D922178" w14:textId="14C61D5D" w:rsidR="00CB7357" w:rsidRPr="00EB687F" w:rsidDel="00DC490C" w:rsidRDefault="00CB7357">
      <w:pPr>
        <w:pStyle w:val="ListParagraph"/>
        <w:numPr>
          <w:ilvl w:val="0"/>
          <w:numId w:val="6"/>
        </w:numPr>
        <w:rPr>
          <w:del w:id="105" w:author="Gregory Montilla" w:date="2017-10-07T13:43:00Z"/>
        </w:rPr>
        <w:pPrChange w:id="106" w:author="Gregory Montilla" w:date="2017-11-15T10:25:00Z">
          <w:pPr/>
        </w:pPrChange>
      </w:pPr>
    </w:p>
    <w:p w14:paraId="0CA3BAE1" w14:textId="4966ED66" w:rsidR="00932758" w:rsidRPr="00EB687F" w:rsidDel="000D4461" w:rsidRDefault="00932758">
      <w:pPr>
        <w:pStyle w:val="ListParagraph"/>
        <w:numPr>
          <w:ilvl w:val="0"/>
          <w:numId w:val="6"/>
        </w:numPr>
        <w:rPr>
          <w:del w:id="107" w:author="Gregory Montilla" w:date="2017-11-15T10:09:00Z"/>
        </w:rPr>
        <w:pPrChange w:id="108" w:author="Gregory Montilla" w:date="2017-11-15T10:25:00Z">
          <w:pPr/>
        </w:pPrChange>
      </w:pPr>
    </w:p>
    <w:p w14:paraId="1A1AE76A" w14:textId="5129053A" w:rsidR="00ED7FBA" w:rsidRPr="00EB687F" w:rsidDel="009A0C71" w:rsidRDefault="00ED7FBA">
      <w:pPr>
        <w:rPr>
          <w:ins w:id="109" w:author="Gregory Montilla" w:date="2017-10-07T13:43:00Z"/>
          <w:del w:id="110" w:author="Gregory Montilla" w:date="2017-11-15T08:52:00Z"/>
          <w:rFonts w:asciiTheme="minorHAnsi" w:hAnsiTheme="minorHAnsi"/>
        </w:rPr>
      </w:pPr>
    </w:p>
    <w:p w14:paraId="6F0E9E1B" w14:textId="77777777" w:rsidR="003A1187" w:rsidRPr="00EB687F" w:rsidDel="009A0C71" w:rsidRDefault="003A1187">
      <w:pPr>
        <w:spacing w:line="276" w:lineRule="auto"/>
        <w:rPr>
          <w:ins w:id="111" w:author="Gregory Montilla" w:date="2017-10-07T13:43:00Z"/>
          <w:del w:id="112" w:author="Gregory Montilla" w:date="2017-11-15T08:52:00Z"/>
          <w:rFonts w:asciiTheme="minorHAnsi" w:hAnsiTheme="minorHAnsi"/>
          <w:rPrChange w:id="113" w:author="Gregory Montilla" w:date="2017-11-17T09:44:00Z">
            <w:rPr>
              <w:ins w:id="114" w:author="Gregory Montilla" w:date="2017-10-07T13:43:00Z"/>
              <w:del w:id="115" w:author="Gregory Montilla" w:date="2017-11-15T08:52:00Z"/>
            </w:rPr>
          </w:rPrChange>
        </w:rPr>
        <w:pPrChange w:id="116" w:author="Gregory Montilla" w:date="2017-10-07T13:47:00Z">
          <w:pPr/>
        </w:pPrChange>
      </w:pPr>
    </w:p>
    <w:p w14:paraId="596B021E" w14:textId="77777777" w:rsidR="003A1187" w:rsidRPr="00EB687F" w:rsidDel="009A0C71" w:rsidRDefault="003A1187">
      <w:pPr>
        <w:spacing w:line="276" w:lineRule="auto"/>
        <w:rPr>
          <w:del w:id="117" w:author="Gregory Montilla" w:date="2017-11-15T08:52:00Z"/>
          <w:rFonts w:asciiTheme="minorHAnsi" w:hAnsiTheme="minorHAnsi"/>
          <w:rPrChange w:id="118" w:author="Gregory Montilla" w:date="2017-11-17T09:44:00Z">
            <w:rPr>
              <w:del w:id="119" w:author="Gregory Montilla" w:date="2017-11-15T08:52:00Z"/>
            </w:rPr>
          </w:rPrChange>
        </w:rPr>
        <w:pPrChange w:id="120" w:author="Gregory Montilla" w:date="2017-10-07T13:47:00Z">
          <w:pPr/>
        </w:pPrChange>
      </w:pPr>
    </w:p>
    <w:p w14:paraId="152C99DD" w14:textId="77777777" w:rsidR="00ED7FBA" w:rsidRPr="00EB687F" w:rsidDel="009A0C71" w:rsidRDefault="00ED7FBA">
      <w:pPr>
        <w:pStyle w:val="Heading1"/>
        <w:rPr>
          <w:del w:id="121" w:author="Gregory Montilla" w:date="2017-11-15T08:52:00Z"/>
        </w:rPr>
        <w:pPrChange w:id="122" w:author="Gregory Montilla" w:date="2017-10-07T13:47:00Z">
          <w:pPr>
            <w:spacing w:line="276" w:lineRule="auto"/>
          </w:pPr>
        </w:pPrChange>
      </w:pPr>
    </w:p>
    <w:p w14:paraId="6B176A48" w14:textId="77777777" w:rsidR="00ED7FBA" w:rsidRPr="00EB687F" w:rsidDel="00371D4D" w:rsidRDefault="00ED7FBA">
      <w:pPr>
        <w:spacing w:line="276" w:lineRule="auto"/>
        <w:rPr>
          <w:del w:id="123" w:author="Gregory Montilla" w:date="2017-11-17T15:10:00Z"/>
          <w:rFonts w:asciiTheme="minorHAnsi" w:eastAsiaTheme="majorEastAsia" w:hAnsiTheme="minorHAnsi" w:cstheme="majorBidi"/>
          <w:color w:val="2E74B5" w:themeColor="accent1" w:themeShade="BF"/>
          <w:rPrChange w:id="124" w:author="Gregory Montilla" w:date="2017-11-17T09:44:00Z">
            <w:rPr>
              <w:del w:id="125" w:author="Gregory Montilla" w:date="2017-11-17T15:10:00Z"/>
              <w:rFonts w:asciiTheme="majorHAnsi" w:eastAsiaTheme="majorEastAsia" w:hAnsiTheme="majorHAnsi" w:cstheme="majorBidi"/>
              <w:color w:val="2E74B5" w:themeColor="accent1" w:themeShade="BF"/>
              <w:sz w:val="32"/>
              <w:szCs w:val="32"/>
            </w:rPr>
          </w:rPrChange>
        </w:rPr>
        <w:pPrChange w:id="126" w:author="Gregory Montilla" w:date="2017-10-07T13:47:00Z">
          <w:pPr/>
        </w:pPrChange>
      </w:pPr>
      <w:del w:id="127" w:author="Gregory Montilla" w:date="2017-11-15T08:52:00Z">
        <w:r w:rsidRPr="00EB687F" w:rsidDel="009A0C71">
          <w:rPr>
            <w:rFonts w:asciiTheme="minorHAnsi" w:hAnsiTheme="minorHAnsi"/>
          </w:rPr>
          <w:br w:type="page"/>
        </w:r>
      </w:del>
    </w:p>
    <w:p w14:paraId="7F0A9AEF" w14:textId="77777777" w:rsidR="00371D4D" w:rsidRPr="00EB687F" w:rsidRDefault="00371D4D">
      <w:pPr>
        <w:spacing w:after="160" w:line="259" w:lineRule="auto"/>
        <w:rPr>
          <w:ins w:id="128" w:author="Gregory Montilla" w:date="2017-11-17T15:10:00Z"/>
          <w:rFonts w:asciiTheme="minorHAnsi" w:hAnsiTheme="minorHAnsi"/>
        </w:rPr>
      </w:pPr>
      <w:ins w:id="129" w:author="Gregory Montilla" w:date="2017-11-17T15:10:00Z">
        <w:r w:rsidRPr="00EB687F">
          <w:br w:type="page"/>
        </w:r>
      </w:ins>
    </w:p>
    <w:p w14:paraId="2A96F7B2" w14:textId="23DBA325" w:rsidR="003218FC" w:rsidRDefault="00D876FF" w:rsidP="003218FC">
      <w:pPr>
        <w:pStyle w:val="Heading2"/>
      </w:pPr>
      <w:bookmarkStart w:id="130" w:name="_Toc500445511"/>
      <w:r>
        <w:lastRenderedPageBreak/>
        <w:t>Combined nouns and verbs:</w:t>
      </w:r>
      <w:bookmarkEnd w:id="130"/>
    </w:p>
    <w:tbl>
      <w:tblPr>
        <w:tblStyle w:val="TableGrid"/>
        <w:tblW w:w="0" w:type="auto"/>
        <w:tblLook w:val="04A0" w:firstRow="1" w:lastRow="0" w:firstColumn="1" w:lastColumn="0" w:noHBand="0" w:noVBand="1"/>
      </w:tblPr>
      <w:tblGrid>
        <w:gridCol w:w="4613"/>
        <w:gridCol w:w="4614"/>
      </w:tblGrid>
      <w:tr w:rsidR="003218FC" w14:paraId="7A63A077" w14:textId="77777777" w:rsidTr="000926A2">
        <w:tc>
          <w:tcPr>
            <w:tcW w:w="4613" w:type="dxa"/>
          </w:tcPr>
          <w:p w14:paraId="7CA92660"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Activity</w:t>
            </w:r>
          </w:p>
          <w:p w14:paraId="0032325B"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Application</w:t>
            </w:r>
          </w:p>
          <w:p w14:paraId="20C27BBE"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Media Controller</w:t>
            </w:r>
            <w:r w:rsidRPr="003218FC">
              <w:rPr>
                <w:rFonts w:asciiTheme="minorHAnsi" w:hAnsiTheme="minorHAnsi"/>
                <w:sz w:val="22"/>
                <w:szCs w:val="22"/>
              </w:rPr>
              <w:br/>
              <w:t>Web application</w:t>
            </w:r>
          </w:p>
          <w:p w14:paraId="6011E1B8"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Web page</w:t>
            </w:r>
          </w:p>
        </w:tc>
        <w:tc>
          <w:tcPr>
            <w:tcW w:w="4614" w:type="dxa"/>
          </w:tcPr>
          <w:p w14:paraId="290D32D3" w14:textId="77777777" w:rsidR="003218FC" w:rsidRPr="003218FC" w:rsidRDefault="003218FC" w:rsidP="000926A2">
            <w:pPr>
              <w:spacing w:after="160"/>
              <w:rPr>
                <w:rFonts w:asciiTheme="minorHAnsi" w:eastAsiaTheme="majorEastAsia" w:hAnsiTheme="minorHAnsi" w:cstheme="majorBidi"/>
                <w:sz w:val="22"/>
                <w:szCs w:val="22"/>
              </w:rPr>
            </w:pPr>
            <w:r w:rsidRPr="003218FC">
              <w:rPr>
                <w:rFonts w:asciiTheme="minorHAnsi" w:eastAsiaTheme="majorEastAsia" w:hAnsiTheme="minorHAnsi" w:cstheme="majorBidi"/>
                <w:sz w:val="22"/>
                <w:szCs w:val="22"/>
              </w:rPr>
              <w:t>Search</w:t>
            </w:r>
            <w:r w:rsidRPr="003218FC">
              <w:rPr>
                <w:rFonts w:asciiTheme="minorHAnsi" w:eastAsiaTheme="majorEastAsia" w:hAnsiTheme="minorHAnsi" w:cstheme="majorBidi"/>
              </w:rPr>
              <w:br/>
            </w:r>
            <w:r w:rsidRPr="003218FC">
              <w:rPr>
                <w:rFonts w:asciiTheme="minorHAnsi" w:eastAsiaTheme="majorEastAsia" w:hAnsiTheme="minorHAnsi" w:cstheme="majorBidi"/>
                <w:sz w:val="22"/>
                <w:szCs w:val="22"/>
              </w:rPr>
              <w:t>Find</w:t>
            </w:r>
            <w:r w:rsidRPr="003218FC">
              <w:rPr>
                <w:rFonts w:asciiTheme="minorHAnsi" w:eastAsiaTheme="majorEastAsia" w:hAnsiTheme="minorHAnsi" w:cstheme="majorBidi"/>
              </w:rPr>
              <w:br/>
            </w:r>
            <w:r w:rsidRPr="003218FC">
              <w:rPr>
                <w:rFonts w:asciiTheme="minorHAnsi" w:eastAsiaTheme="majorEastAsia" w:hAnsiTheme="minorHAnsi" w:cstheme="majorBidi"/>
                <w:sz w:val="22"/>
                <w:szCs w:val="22"/>
              </w:rPr>
              <w:t>Redirect</w:t>
            </w:r>
          </w:p>
        </w:tc>
      </w:tr>
      <w:tr w:rsidR="003218FC" w14:paraId="0410581B" w14:textId="77777777" w:rsidTr="000926A2">
        <w:trPr>
          <w:trHeight w:val="1547"/>
        </w:trPr>
        <w:tc>
          <w:tcPr>
            <w:tcW w:w="4613" w:type="dxa"/>
          </w:tcPr>
          <w:p w14:paraId="5B0FF0F0"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Album</w:t>
            </w:r>
          </w:p>
          <w:p w14:paraId="0D9AFCD5"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Album art</w:t>
            </w:r>
          </w:p>
          <w:p w14:paraId="0DE24276"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Artist</w:t>
            </w:r>
          </w:p>
          <w:p w14:paraId="3C1C5C7E"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Song</w:t>
            </w:r>
          </w:p>
          <w:p w14:paraId="27152D62"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Name</w:t>
            </w:r>
          </w:p>
          <w:p w14:paraId="727AD9BF"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Title</w:t>
            </w:r>
          </w:p>
        </w:tc>
        <w:tc>
          <w:tcPr>
            <w:tcW w:w="4614" w:type="dxa"/>
          </w:tcPr>
          <w:p w14:paraId="6E0069B9" w14:textId="5AE5C617" w:rsidR="003218FC" w:rsidRPr="003218FC" w:rsidRDefault="00B14C8F" w:rsidP="000926A2">
            <w:pPr>
              <w:spacing w:after="160"/>
              <w:rPr>
                <w:rFonts w:asciiTheme="minorHAnsi" w:eastAsiaTheme="majorEastAsia" w:hAnsiTheme="minorHAnsi" w:cstheme="majorBidi"/>
                <w:sz w:val="22"/>
                <w:szCs w:val="22"/>
              </w:rPr>
            </w:pPr>
            <w:r>
              <w:rPr>
                <w:rFonts w:asciiTheme="minorHAnsi" w:eastAsiaTheme="majorEastAsia" w:hAnsiTheme="minorHAnsi" w:cstheme="majorBidi"/>
              </w:rPr>
              <w:t>Show</w:t>
            </w:r>
            <w:r w:rsidR="003218FC" w:rsidRPr="003218FC">
              <w:rPr>
                <w:rFonts w:asciiTheme="minorHAnsi" w:eastAsiaTheme="majorEastAsia" w:hAnsiTheme="minorHAnsi" w:cstheme="majorBidi"/>
              </w:rPr>
              <w:br/>
            </w:r>
          </w:p>
          <w:p w14:paraId="20E4C96F" w14:textId="77777777" w:rsidR="003218FC" w:rsidRPr="003218FC" w:rsidRDefault="003218FC" w:rsidP="000926A2">
            <w:pPr>
              <w:spacing w:after="160"/>
              <w:rPr>
                <w:rFonts w:asciiTheme="minorHAnsi" w:eastAsiaTheme="majorEastAsia" w:hAnsiTheme="minorHAnsi" w:cstheme="majorBidi"/>
                <w:sz w:val="22"/>
                <w:szCs w:val="22"/>
              </w:rPr>
            </w:pPr>
          </w:p>
        </w:tc>
      </w:tr>
      <w:tr w:rsidR="003218FC" w14:paraId="5D1CC03D" w14:textId="77777777" w:rsidTr="000926A2">
        <w:tc>
          <w:tcPr>
            <w:tcW w:w="4613" w:type="dxa"/>
          </w:tcPr>
          <w:p w14:paraId="0210C0CE"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Artist</w:t>
            </w:r>
          </w:p>
          <w:p w14:paraId="57C14CC4"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Albums</w:t>
            </w:r>
          </w:p>
          <w:p w14:paraId="2DAAE24F"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Information</w:t>
            </w:r>
            <w:r w:rsidRPr="003218FC">
              <w:rPr>
                <w:rFonts w:asciiTheme="minorHAnsi" w:hAnsiTheme="minorHAnsi"/>
                <w:sz w:val="22"/>
                <w:szCs w:val="22"/>
              </w:rPr>
              <w:br/>
              <w:t>Event</w:t>
            </w:r>
          </w:p>
          <w:p w14:paraId="3C95A075"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Newly released songs</w:t>
            </w:r>
          </w:p>
        </w:tc>
        <w:tc>
          <w:tcPr>
            <w:tcW w:w="4614" w:type="dxa"/>
          </w:tcPr>
          <w:p w14:paraId="53396D23" w14:textId="3BED3852" w:rsidR="003218FC" w:rsidRPr="003218FC" w:rsidRDefault="00B14C8F" w:rsidP="00447467">
            <w:pPr>
              <w:spacing w:after="160"/>
              <w:rPr>
                <w:rFonts w:asciiTheme="minorHAnsi" w:eastAsiaTheme="majorEastAsia" w:hAnsiTheme="minorHAnsi" w:cstheme="majorBidi"/>
                <w:sz w:val="22"/>
                <w:szCs w:val="22"/>
              </w:rPr>
            </w:pPr>
            <w:r>
              <w:rPr>
                <w:rFonts w:asciiTheme="minorHAnsi" w:eastAsiaTheme="majorEastAsia" w:hAnsiTheme="minorHAnsi" w:cstheme="majorBidi"/>
                <w:sz w:val="22"/>
                <w:szCs w:val="22"/>
              </w:rPr>
              <w:t>Show</w:t>
            </w:r>
          </w:p>
        </w:tc>
      </w:tr>
      <w:tr w:rsidR="003218FC" w14:paraId="368CDD63" w14:textId="77777777" w:rsidTr="000926A2">
        <w:tc>
          <w:tcPr>
            <w:tcW w:w="4613" w:type="dxa"/>
          </w:tcPr>
          <w:p w14:paraId="3307CCE9"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Event</w:t>
            </w:r>
          </w:p>
          <w:p w14:paraId="4D4CDDEF"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Artist</w:t>
            </w:r>
          </w:p>
          <w:p w14:paraId="18EB0B1E"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Area</w:t>
            </w:r>
            <w:r w:rsidRPr="003218FC">
              <w:rPr>
                <w:rFonts w:asciiTheme="minorHAnsi" w:hAnsiTheme="minorHAnsi"/>
                <w:sz w:val="22"/>
                <w:szCs w:val="22"/>
              </w:rPr>
              <w:br/>
              <w:t>Location</w:t>
            </w:r>
          </w:p>
          <w:p w14:paraId="5FD5C0C4" w14:textId="77777777" w:rsidR="003218FC" w:rsidRDefault="003218FC" w:rsidP="000926A2">
            <w:pPr>
              <w:rPr>
                <w:rFonts w:asciiTheme="minorHAnsi" w:hAnsiTheme="minorHAnsi"/>
                <w:sz w:val="22"/>
                <w:szCs w:val="22"/>
              </w:rPr>
            </w:pPr>
            <w:r w:rsidRPr="003218FC">
              <w:rPr>
                <w:rFonts w:asciiTheme="minorHAnsi" w:hAnsiTheme="minorHAnsi"/>
                <w:sz w:val="22"/>
                <w:szCs w:val="22"/>
              </w:rPr>
              <w:t>Ticket</w:t>
            </w:r>
          </w:p>
          <w:p w14:paraId="0C1649F4" w14:textId="265118AA" w:rsidR="00F000EB" w:rsidRPr="003218FC" w:rsidRDefault="00F000EB" w:rsidP="000926A2">
            <w:pPr>
              <w:rPr>
                <w:rFonts w:asciiTheme="minorHAnsi" w:hAnsiTheme="minorHAnsi"/>
                <w:sz w:val="22"/>
                <w:szCs w:val="22"/>
              </w:rPr>
            </w:pPr>
            <w:r>
              <w:rPr>
                <w:rFonts w:asciiTheme="minorHAnsi" w:hAnsiTheme="minorHAnsi"/>
                <w:sz w:val="22"/>
                <w:szCs w:val="22"/>
              </w:rPr>
              <w:t>URL</w:t>
            </w:r>
          </w:p>
        </w:tc>
        <w:tc>
          <w:tcPr>
            <w:tcW w:w="4614" w:type="dxa"/>
          </w:tcPr>
          <w:p w14:paraId="4E1FD721" w14:textId="17C1E983" w:rsidR="003218FC" w:rsidRPr="003218FC" w:rsidRDefault="003218FC" w:rsidP="004214E0">
            <w:pPr>
              <w:spacing w:after="160"/>
              <w:rPr>
                <w:rFonts w:asciiTheme="minorHAnsi" w:eastAsiaTheme="majorEastAsia" w:hAnsiTheme="minorHAnsi" w:cstheme="majorBidi"/>
                <w:sz w:val="22"/>
                <w:szCs w:val="22"/>
              </w:rPr>
            </w:pPr>
            <w:r w:rsidRPr="003218FC">
              <w:rPr>
                <w:rFonts w:asciiTheme="minorHAnsi" w:eastAsiaTheme="majorEastAsia" w:hAnsiTheme="minorHAnsi" w:cstheme="majorBidi"/>
                <w:sz w:val="22"/>
                <w:szCs w:val="22"/>
              </w:rPr>
              <w:t>Buy</w:t>
            </w:r>
            <w:r w:rsidRPr="003218FC">
              <w:rPr>
                <w:rFonts w:asciiTheme="minorHAnsi" w:eastAsiaTheme="majorEastAsia" w:hAnsiTheme="minorHAnsi" w:cstheme="majorBidi"/>
              </w:rPr>
              <w:br/>
            </w:r>
          </w:p>
        </w:tc>
      </w:tr>
      <w:tr w:rsidR="003218FC" w14:paraId="0D68951A" w14:textId="77777777" w:rsidTr="000926A2">
        <w:tc>
          <w:tcPr>
            <w:tcW w:w="4613" w:type="dxa"/>
          </w:tcPr>
          <w:p w14:paraId="5515F4FB"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Song</w:t>
            </w:r>
          </w:p>
          <w:p w14:paraId="46642F1A"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Title</w:t>
            </w:r>
          </w:p>
          <w:p w14:paraId="0C6FE432"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Artist</w:t>
            </w:r>
          </w:p>
          <w:p w14:paraId="3B920D48"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Album</w:t>
            </w:r>
          </w:p>
          <w:p w14:paraId="6D14690E"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Album art</w:t>
            </w:r>
          </w:p>
          <w:p w14:paraId="430F3F7D"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Meta data</w:t>
            </w:r>
          </w:p>
        </w:tc>
        <w:tc>
          <w:tcPr>
            <w:tcW w:w="4614" w:type="dxa"/>
          </w:tcPr>
          <w:p w14:paraId="3B036C90" w14:textId="68F5E74B" w:rsidR="003218FC" w:rsidRPr="003218FC" w:rsidRDefault="003218FC" w:rsidP="00DC19B3">
            <w:pPr>
              <w:spacing w:after="160"/>
              <w:rPr>
                <w:rFonts w:asciiTheme="minorHAnsi" w:eastAsiaTheme="majorEastAsia" w:hAnsiTheme="minorHAnsi" w:cstheme="majorBidi"/>
                <w:sz w:val="22"/>
                <w:szCs w:val="22"/>
              </w:rPr>
            </w:pPr>
            <w:r w:rsidRPr="003218FC">
              <w:rPr>
                <w:rFonts w:asciiTheme="minorHAnsi" w:eastAsiaTheme="majorEastAsia" w:hAnsiTheme="minorHAnsi" w:cstheme="majorBidi"/>
                <w:sz w:val="22"/>
                <w:szCs w:val="22"/>
              </w:rPr>
              <w:t>Edit</w:t>
            </w:r>
            <w:r w:rsidRPr="003218FC">
              <w:rPr>
                <w:rFonts w:asciiTheme="minorHAnsi" w:eastAsiaTheme="majorEastAsia" w:hAnsiTheme="minorHAnsi" w:cstheme="majorBidi"/>
              </w:rPr>
              <w:br/>
            </w:r>
            <w:r w:rsidRPr="003218FC">
              <w:rPr>
                <w:rFonts w:asciiTheme="minorHAnsi" w:eastAsiaTheme="majorEastAsia" w:hAnsiTheme="minorHAnsi" w:cstheme="majorBidi"/>
                <w:sz w:val="22"/>
                <w:szCs w:val="22"/>
              </w:rPr>
              <w:t>Download</w:t>
            </w:r>
            <w:r w:rsidRPr="003218FC">
              <w:rPr>
                <w:rFonts w:asciiTheme="minorHAnsi" w:eastAsiaTheme="majorEastAsia" w:hAnsiTheme="minorHAnsi" w:cstheme="majorBidi"/>
              </w:rPr>
              <w:br/>
            </w:r>
            <w:r w:rsidRPr="003218FC">
              <w:rPr>
                <w:rFonts w:asciiTheme="minorHAnsi" w:eastAsiaTheme="majorEastAsia" w:hAnsiTheme="minorHAnsi" w:cstheme="majorBidi"/>
                <w:sz w:val="22"/>
                <w:szCs w:val="22"/>
              </w:rPr>
              <w:t>Play</w:t>
            </w:r>
            <w:r w:rsidRPr="003218FC">
              <w:rPr>
                <w:rFonts w:asciiTheme="minorHAnsi" w:eastAsiaTheme="majorEastAsia" w:hAnsiTheme="minorHAnsi" w:cstheme="majorBidi"/>
              </w:rPr>
              <w:br/>
            </w:r>
            <w:r w:rsidRPr="003218FC">
              <w:rPr>
                <w:rFonts w:asciiTheme="minorHAnsi" w:eastAsiaTheme="majorEastAsia" w:hAnsiTheme="minorHAnsi" w:cstheme="majorBidi"/>
                <w:sz w:val="22"/>
                <w:szCs w:val="22"/>
              </w:rPr>
              <w:t>Pause</w:t>
            </w:r>
            <w:r w:rsidR="00B14C8F">
              <w:rPr>
                <w:rFonts w:asciiTheme="minorHAnsi" w:eastAsiaTheme="majorEastAsia" w:hAnsiTheme="minorHAnsi" w:cstheme="majorBidi"/>
                <w:sz w:val="22"/>
                <w:szCs w:val="22"/>
              </w:rPr>
              <w:br/>
              <w:t>Show</w:t>
            </w:r>
            <w:r w:rsidRPr="003218FC">
              <w:rPr>
                <w:rFonts w:asciiTheme="minorHAnsi" w:eastAsiaTheme="majorEastAsia" w:hAnsiTheme="minorHAnsi" w:cstheme="majorBidi"/>
              </w:rPr>
              <w:br/>
            </w:r>
          </w:p>
        </w:tc>
      </w:tr>
      <w:tr w:rsidR="003218FC" w14:paraId="3A8B63C9" w14:textId="77777777" w:rsidTr="000926A2">
        <w:tc>
          <w:tcPr>
            <w:tcW w:w="4613" w:type="dxa"/>
          </w:tcPr>
          <w:p w14:paraId="002CB02F"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Streaming services</w:t>
            </w:r>
          </w:p>
          <w:p w14:paraId="4D6FB538"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Soundcloud</w:t>
            </w:r>
          </w:p>
          <w:p w14:paraId="5187FD63"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Spotify</w:t>
            </w:r>
          </w:p>
          <w:p w14:paraId="6910913C"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YouTube</w:t>
            </w:r>
          </w:p>
          <w:p w14:paraId="3BA09592"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Account</w:t>
            </w:r>
          </w:p>
          <w:p w14:paraId="1A96D5A9"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API Key</w:t>
            </w:r>
          </w:p>
          <w:p w14:paraId="278F8325"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Callback URL</w:t>
            </w:r>
          </w:p>
          <w:p w14:paraId="47A6F89C"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Client ID</w:t>
            </w:r>
          </w:p>
          <w:p w14:paraId="6B9C4E2A"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Client Secret</w:t>
            </w:r>
          </w:p>
          <w:p w14:paraId="666F84C3"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Credentials</w:t>
            </w:r>
          </w:p>
          <w:p w14:paraId="5F450F12"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OAuth</w:t>
            </w:r>
          </w:p>
          <w:p w14:paraId="77600465"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Premium account</w:t>
            </w:r>
          </w:p>
        </w:tc>
        <w:tc>
          <w:tcPr>
            <w:tcW w:w="4614" w:type="dxa"/>
          </w:tcPr>
          <w:p w14:paraId="3995953F" w14:textId="47211BC8" w:rsidR="004D71E4" w:rsidRPr="003218FC" w:rsidRDefault="003218FC" w:rsidP="000926A2">
            <w:pPr>
              <w:spacing w:after="160"/>
              <w:rPr>
                <w:rFonts w:asciiTheme="minorHAnsi" w:eastAsiaTheme="majorEastAsia" w:hAnsiTheme="minorHAnsi" w:cstheme="majorBidi"/>
                <w:sz w:val="22"/>
                <w:szCs w:val="22"/>
              </w:rPr>
            </w:pPr>
            <w:r w:rsidRPr="003218FC">
              <w:rPr>
                <w:rFonts w:asciiTheme="minorHAnsi" w:eastAsiaTheme="majorEastAsia" w:hAnsiTheme="minorHAnsi" w:cstheme="majorBidi"/>
                <w:sz w:val="22"/>
                <w:szCs w:val="22"/>
              </w:rPr>
              <w:t>Access</w:t>
            </w:r>
            <w:r w:rsidRPr="003218FC">
              <w:rPr>
                <w:rFonts w:asciiTheme="minorHAnsi" w:eastAsiaTheme="majorEastAsia" w:hAnsiTheme="minorHAnsi" w:cstheme="majorBidi"/>
              </w:rPr>
              <w:br/>
            </w:r>
            <w:r w:rsidRPr="003218FC">
              <w:rPr>
                <w:rFonts w:asciiTheme="minorHAnsi" w:eastAsiaTheme="majorEastAsia" w:hAnsiTheme="minorHAnsi" w:cstheme="majorBidi"/>
                <w:sz w:val="22"/>
                <w:szCs w:val="22"/>
              </w:rPr>
              <w:t>Connect</w:t>
            </w:r>
            <w:r w:rsidRPr="003218FC">
              <w:rPr>
                <w:rFonts w:asciiTheme="minorHAnsi" w:eastAsiaTheme="majorEastAsia" w:hAnsiTheme="minorHAnsi" w:cstheme="majorBidi"/>
              </w:rPr>
              <w:br/>
            </w:r>
            <w:r w:rsidRPr="003218FC">
              <w:rPr>
                <w:rFonts w:asciiTheme="minorHAnsi" w:eastAsiaTheme="majorEastAsia" w:hAnsiTheme="minorHAnsi" w:cstheme="majorBidi"/>
                <w:sz w:val="22"/>
                <w:szCs w:val="22"/>
              </w:rPr>
              <w:t>Parse</w:t>
            </w:r>
            <w:r w:rsidRPr="003218FC">
              <w:rPr>
                <w:rFonts w:asciiTheme="minorHAnsi" w:eastAsiaTheme="majorEastAsia" w:hAnsiTheme="minorHAnsi" w:cstheme="majorBidi"/>
              </w:rPr>
              <w:br/>
            </w:r>
            <w:r w:rsidRPr="003218FC">
              <w:rPr>
                <w:rFonts w:asciiTheme="minorHAnsi" w:eastAsiaTheme="majorEastAsia" w:hAnsiTheme="minorHAnsi" w:cstheme="majorBidi"/>
                <w:sz w:val="22"/>
                <w:szCs w:val="22"/>
              </w:rPr>
              <w:t>Search</w:t>
            </w:r>
            <w:r w:rsidR="004D71E4">
              <w:rPr>
                <w:rFonts w:asciiTheme="minorHAnsi" w:eastAsiaTheme="majorEastAsia" w:hAnsiTheme="minorHAnsi" w:cstheme="majorBidi"/>
                <w:sz w:val="22"/>
                <w:szCs w:val="22"/>
              </w:rPr>
              <w:br/>
              <w:t>Download</w:t>
            </w:r>
            <w:r w:rsidR="004D71E4">
              <w:rPr>
                <w:rFonts w:asciiTheme="minorHAnsi" w:eastAsiaTheme="majorEastAsia" w:hAnsiTheme="minorHAnsi" w:cstheme="majorBidi"/>
                <w:sz w:val="22"/>
                <w:szCs w:val="22"/>
              </w:rPr>
              <w:br/>
            </w:r>
          </w:p>
        </w:tc>
      </w:tr>
    </w:tbl>
    <w:p w14:paraId="128C4183" w14:textId="77777777" w:rsidR="003218FC" w:rsidRDefault="003218FC">
      <w:r>
        <w:br w:type="page"/>
      </w:r>
    </w:p>
    <w:tbl>
      <w:tblPr>
        <w:tblStyle w:val="TableGrid"/>
        <w:tblW w:w="0" w:type="auto"/>
        <w:tblLook w:val="04A0" w:firstRow="1" w:lastRow="0" w:firstColumn="1" w:lastColumn="0" w:noHBand="0" w:noVBand="1"/>
      </w:tblPr>
      <w:tblGrid>
        <w:gridCol w:w="4613"/>
        <w:gridCol w:w="4614"/>
      </w:tblGrid>
      <w:tr w:rsidR="003218FC" w14:paraId="664BAA4D" w14:textId="77777777" w:rsidTr="000926A2">
        <w:tc>
          <w:tcPr>
            <w:tcW w:w="4613" w:type="dxa"/>
          </w:tcPr>
          <w:p w14:paraId="107FDDF4" w14:textId="3C0E7ADD" w:rsidR="003218FC" w:rsidRPr="003218FC" w:rsidRDefault="003218FC" w:rsidP="000926A2">
            <w:pPr>
              <w:rPr>
                <w:rFonts w:asciiTheme="minorHAnsi" w:hAnsiTheme="minorHAnsi"/>
                <w:sz w:val="22"/>
                <w:szCs w:val="22"/>
              </w:rPr>
            </w:pPr>
            <w:r w:rsidRPr="003218FC">
              <w:rPr>
                <w:rFonts w:asciiTheme="minorHAnsi" w:hAnsiTheme="minorHAnsi"/>
                <w:sz w:val="22"/>
                <w:szCs w:val="22"/>
              </w:rPr>
              <w:lastRenderedPageBreak/>
              <w:t>User</w:t>
            </w:r>
          </w:p>
          <w:p w14:paraId="14729B81"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Personal statistics</w:t>
            </w:r>
          </w:p>
          <w:p w14:paraId="0BC470BE"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Area</w:t>
            </w:r>
          </w:p>
          <w:p w14:paraId="0A25EA70"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Newsfeed</w:t>
            </w:r>
          </w:p>
          <w:p w14:paraId="6B9F941D"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Information</w:t>
            </w:r>
          </w:p>
          <w:p w14:paraId="64021D09"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Events</w:t>
            </w:r>
          </w:p>
          <w:p w14:paraId="4020CFE4"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Most played songs</w:t>
            </w:r>
          </w:p>
          <w:p w14:paraId="45D42DB4"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Most played artists</w:t>
            </w:r>
          </w:p>
          <w:p w14:paraId="77EA1DFD"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Most played albums</w:t>
            </w:r>
          </w:p>
        </w:tc>
        <w:tc>
          <w:tcPr>
            <w:tcW w:w="4614" w:type="dxa"/>
          </w:tcPr>
          <w:p w14:paraId="6B8D7DAD" w14:textId="413C8F17" w:rsidR="003218FC" w:rsidRDefault="004D71E4" w:rsidP="000926A2">
            <w:pPr>
              <w:spacing w:after="160"/>
              <w:rPr>
                <w:rFonts w:asciiTheme="minorHAnsi" w:eastAsiaTheme="majorEastAsia" w:hAnsiTheme="minorHAnsi" w:cstheme="majorBidi"/>
                <w:sz w:val="22"/>
                <w:szCs w:val="22"/>
              </w:rPr>
            </w:pPr>
            <w:r>
              <w:rPr>
                <w:rFonts w:asciiTheme="minorHAnsi" w:eastAsiaTheme="majorEastAsia" w:hAnsiTheme="minorHAnsi" w:cstheme="majorBidi"/>
                <w:sz w:val="22"/>
                <w:szCs w:val="22"/>
              </w:rPr>
              <w:t>Edit</w:t>
            </w:r>
          </w:p>
          <w:p w14:paraId="452BC6C6" w14:textId="77777777" w:rsidR="004D71E4" w:rsidRPr="003218FC" w:rsidRDefault="004D71E4" w:rsidP="000926A2">
            <w:pPr>
              <w:spacing w:after="160"/>
              <w:rPr>
                <w:rFonts w:asciiTheme="minorHAnsi" w:eastAsiaTheme="majorEastAsia" w:hAnsiTheme="minorHAnsi" w:cstheme="majorBidi"/>
                <w:sz w:val="22"/>
                <w:szCs w:val="22"/>
              </w:rPr>
            </w:pPr>
          </w:p>
          <w:p w14:paraId="2E1B3EF9" w14:textId="77777777" w:rsidR="003218FC" w:rsidRPr="003218FC" w:rsidRDefault="003218FC" w:rsidP="000926A2">
            <w:pPr>
              <w:spacing w:after="160"/>
              <w:rPr>
                <w:rFonts w:asciiTheme="minorHAnsi" w:eastAsiaTheme="majorEastAsia" w:hAnsiTheme="minorHAnsi" w:cstheme="majorBidi"/>
                <w:sz w:val="22"/>
                <w:szCs w:val="22"/>
              </w:rPr>
            </w:pPr>
          </w:p>
        </w:tc>
      </w:tr>
      <w:tr w:rsidR="003218FC" w14:paraId="5CC14383" w14:textId="77777777" w:rsidTr="000926A2">
        <w:tc>
          <w:tcPr>
            <w:tcW w:w="4613" w:type="dxa"/>
          </w:tcPr>
          <w:p w14:paraId="7FD12FA0" w14:textId="3B756708" w:rsidR="003218FC" w:rsidRPr="003218FC" w:rsidRDefault="003218FC" w:rsidP="000926A2">
            <w:pPr>
              <w:rPr>
                <w:rFonts w:asciiTheme="minorHAnsi" w:hAnsiTheme="minorHAnsi"/>
                <w:sz w:val="22"/>
                <w:szCs w:val="22"/>
              </w:rPr>
            </w:pPr>
            <w:r w:rsidRPr="003218FC">
              <w:rPr>
                <w:rFonts w:asciiTheme="minorHAnsi" w:hAnsiTheme="minorHAnsi"/>
                <w:sz w:val="22"/>
                <w:szCs w:val="22"/>
              </w:rPr>
              <w:t>Music Player</w:t>
            </w:r>
          </w:p>
          <w:p w14:paraId="171CFD4C"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Song</w:t>
            </w:r>
          </w:p>
          <w:p w14:paraId="4E2DFCF0"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Playlist</w:t>
            </w:r>
          </w:p>
          <w:p w14:paraId="554D6318" w14:textId="77777777" w:rsidR="003218FC" w:rsidRPr="003218FC" w:rsidRDefault="003218FC" w:rsidP="000926A2">
            <w:pPr>
              <w:rPr>
                <w:rFonts w:asciiTheme="minorHAnsi" w:hAnsiTheme="minorHAnsi"/>
                <w:sz w:val="22"/>
                <w:szCs w:val="22"/>
              </w:rPr>
            </w:pPr>
            <w:r w:rsidRPr="003218FC">
              <w:rPr>
                <w:rFonts w:asciiTheme="minorHAnsi" w:hAnsiTheme="minorHAnsi"/>
                <w:sz w:val="22"/>
                <w:szCs w:val="22"/>
              </w:rPr>
              <w:t>Artist</w:t>
            </w:r>
          </w:p>
        </w:tc>
        <w:tc>
          <w:tcPr>
            <w:tcW w:w="4614" w:type="dxa"/>
          </w:tcPr>
          <w:p w14:paraId="14DF7CBE" w14:textId="77777777" w:rsidR="003218FC" w:rsidRPr="003218FC" w:rsidRDefault="003218FC" w:rsidP="000926A2">
            <w:pPr>
              <w:spacing w:after="160"/>
              <w:rPr>
                <w:rFonts w:asciiTheme="minorHAnsi" w:eastAsiaTheme="majorEastAsia" w:hAnsiTheme="minorHAnsi" w:cstheme="majorBidi"/>
                <w:sz w:val="22"/>
                <w:szCs w:val="22"/>
              </w:rPr>
            </w:pPr>
            <w:r w:rsidRPr="003218FC">
              <w:rPr>
                <w:rFonts w:asciiTheme="minorHAnsi" w:eastAsiaTheme="majorEastAsia" w:hAnsiTheme="minorHAnsi" w:cstheme="majorBidi"/>
                <w:sz w:val="22"/>
                <w:szCs w:val="22"/>
              </w:rPr>
              <w:t>Play</w:t>
            </w:r>
            <w:r w:rsidRPr="003218FC">
              <w:rPr>
                <w:rFonts w:asciiTheme="minorHAnsi" w:eastAsiaTheme="majorEastAsia" w:hAnsiTheme="minorHAnsi" w:cstheme="majorBidi"/>
              </w:rPr>
              <w:br/>
            </w:r>
            <w:r w:rsidRPr="003218FC">
              <w:rPr>
                <w:rFonts w:asciiTheme="minorHAnsi" w:eastAsiaTheme="majorEastAsia" w:hAnsiTheme="minorHAnsi" w:cstheme="majorBidi"/>
                <w:sz w:val="22"/>
                <w:szCs w:val="22"/>
              </w:rPr>
              <w:t>Pause</w:t>
            </w:r>
            <w:r w:rsidRPr="003218FC">
              <w:rPr>
                <w:rFonts w:asciiTheme="minorHAnsi" w:eastAsiaTheme="majorEastAsia" w:hAnsiTheme="minorHAnsi" w:cstheme="majorBidi"/>
              </w:rPr>
              <w:br/>
            </w:r>
            <w:r w:rsidRPr="003218FC">
              <w:rPr>
                <w:rFonts w:asciiTheme="minorHAnsi" w:eastAsiaTheme="majorEastAsia" w:hAnsiTheme="minorHAnsi" w:cstheme="majorBidi"/>
                <w:sz w:val="22"/>
                <w:szCs w:val="22"/>
              </w:rPr>
              <w:t>Skip</w:t>
            </w:r>
            <w:r w:rsidRPr="003218FC">
              <w:rPr>
                <w:rFonts w:asciiTheme="minorHAnsi" w:eastAsiaTheme="majorEastAsia" w:hAnsiTheme="minorHAnsi" w:cstheme="majorBidi"/>
              </w:rPr>
              <w:br/>
            </w:r>
            <w:r w:rsidRPr="003218FC">
              <w:rPr>
                <w:rFonts w:asciiTheme="minorHAnsi" w:eastAsiaTheme="majorEastAsia" w:hAnsiTheme="minorHAnsi" w:cstheme="majorBidi"/>
                <w:sz w:val="22"/>
                <w:szCs w:val="22"/>
              </w:rPr>
              <w:t>Repeat</w:t>
            </w:r>
            <w:r w:rsidRPr="003218FC">
              <w:rPr>
                <w:rFonts w:asciiTheme="minorHAnsi" w:eastAsiaTheme="majorEastAsia" w:hAnsiTheme="minorHAnsi" w:cstheme="majorBidi"/>
              </w:rPr>
              <w:br/>
            </w:r>
            <w:r w:rsidRPr="003218FC">
              <w:rPr>
                <w:rFonts w:asciiTheme="minorHAnsi" w:eastAsiaTheme="majorEastAsia" w:hAnsiTheme="minorHAnsi" w:cstheme="majorBidi"/>
                <w:sz w:val="22"/>
                <w:szCs w:val="22"/>
              </w:rPr>
              <w:t>Shuffle</w:t>
            </w:r>
            <w:r w:rsidRPr="003218FC">
              <w:rPr>
                <w:rFonts w:asciiTheme="minorHAnsi" w:eastAsiaTheme="majorEastAsia" w:hAnsiTheme="minorHAnsi" w:cstheme="majorBidi"/>
              </w:rPr>
              <w:br/>
            </w:r>
            <w:r w:rsidRPr="003218FC">
              <w:rPr>
                <w:rFonts w:asciiTheme="minorHAnsi" w:eastAsiaTheme="majorEastAsia" w:hAnsiTheme="minorHAnsi" w:cstheme="majorBidi"/>
                <w:sz w:val="22"/>
                <w:szCs w:val="22"/>
              </w:rPr>
              <w:t>Stream</w:t>
            </w:r>
            <w:r w:rsidRPr="003218FC">
              <w:rPr>
                <w:rFonts w:asciiTheme="minorHAnsi" w:eastAsiaTheme="majorEastAsia" w:hAnsiTheme="minorHAnsi" w:cstheme="majorBidi"/>
              </w:rPr>
              <w:br/>
            </w:r>
            <w:r w:rsidRPr="003218FC">
              <w:rPr>
                <w:rFonts w:asciiTheme="minorHAnsi" w:eastAsiaTheme="majorEastAsia" w:hAnsiTheme="minorHAnsi" w:cstheme="majorBidi"/>
                <w:sz w:val="22"/>
                <w:szCs w:val="22"/>
              </w:rPr>
              <w:t>Previous</w:t>
            </w:r>
            <w:r w:rsidRPr="003218FC">
              <w:rPr>
                <w:rFonts w:asciiTheme="minorHAnsi" w:eastAsiaTheme="majorEastAsia" w:hAnsiTheme="minorHAnsi" w:cstheme="majorBidi"/>
              </w:rPr>
              <w:br/>
            </w:r>
            <w:r w:rsidRPr="003218FC">
              <w:rPr>
                <w:rFonts w:asciiTheme="minorHAnsi" w:eastAsiaTheme="majorEastAsia" w:hAnsiTheme="minorHAnsi" w:cstheme="majorBidi"/>
                <w:sz w:val="22"/>
                <w:szCs w:val="22"/>
              </w:rPr>
              <w:t>Scrub</w:t>
            </w:r>
          </w:p>
        </w:tc>
      </w:tr>
      <w:tr w:rsidR="003B2DC1" w14:paraId="797448A2" w14:textId="77777777" w:rsidTr="000926A2">
        <w:tc>
          <w:tcPr>
            <w:tcW w:w="4613" w:type="dxa"/>
          </w:tcPr>
          <w:p w14:paraId="500A55FE" w14:textId="77777777" w:rsidR="003B2DC1" w:rsidRPr="003218FC" w:rsidRDefault="003B2DC1" w:rsidP="0084034A">
            <w:pPr>
              <w:rPr>
                <w:rFonts w:asciiTheme="minorHAnsi" w:hAnsiTheme="minorHAnsi"/>
                <w:sz w:val="22"/>
                <w:szCs w:val="22"/>
              </w:rPr>
            </w:pPr>
            <w:r w:rsidRPr="003218FC">
              <w:rPr>
                <w:rFonts w:asciiTheme="minorHAnsi" w:hAnsiTheme="minorHAnsi"/>
                <w:sz w:val="22"/>
                <w:szCs w:val="22"/>
              </w:rPr>
              <w:t>Playlist</w:t>
            </w:r>
          </w:p>
          <w:p w14:paraId="06BEA322" w14:textId="77777777" w:rsidR="003B2DC1" w:rsidRDefault="003B2DC1" w:rsidP="000926A2">
            <w:pPr>
              <w:rPr>
                <w:rFonts w:asciiTheme="minorHAnsi" w:hAnsiTheme="minorHAnsi"/>
                <w:sz w:val="22"/>
                <w:szCs w:val="22"/>
              </w:rPr>
            </w:pPr>
            <w:r w:rsidRPr="003218FC">
              <w:rPr>
                <w:rFonts w:asciiTheme="minorHAnsi" w:hAnsiTheme="minorHAnsi"/>
                <w:sz w:val="22"/>
                <w:szCs w:val="22"/>
              </w:rPr>
              <w:t>Songs</w:t>
            </w:r>
          </w:p>
          <w:p w14:paraId="098F6BF2" w14:textId="5A850A65" w:rsidR="00A34C87" w:rsidRPr="003218FC" w:rsidRDefault="00A34C87" w:rsidP="000926A2">
            <w:pPr>
              <w:rPr>
                <w:rFonts w:asciiTheme="minorHAnsi" w:hAnsiTheme="minorHAnsi"/>
                <w:sz w:val="22"/>
                <w:szCs w:val="22"/>
              </w:rPr>
            </w:pPr>
            <w:r>
              <w:rPr>
                <w:rFonts w:asciiTheme="minorHAnsi" w:hAnsiTheme="minorHAnsi"/>
                <w:sz w:val="22"/>
                <w:szCs w:val="22"/>
              </w:rPr>
              <w:t>Title</w:t>
            </w:r>
          </w:p>
        </w:tc>
        <w:tc>
          <w:tcPr>
            <w:tcW w:w="4614" w:type="dxa"/>
          </w:tcPr>
          <w:p w14:paraId="5E2CD856" w14:textId="7284CDFC" w:rsidR="003B2DC1" w:rsidRPr="003218FC" w:rsidRDefault="003B2DC1" w:rsidP="00D56474">
            <w:pPr>
              <w:spacing w:after="160"/>
              <w:rPr>
                <w:rFonts w:asciiTheme="minorHAnsi" w:eastAsiaTheme="majorEastAsia" w:hAnsiTheme="minorHAnsi" w:cstheme="majorBidi"/>
                <w:sz w:val="22"/>
                <w:szCs w:val="22"/>
              </w:rPr>
            </w:pPr>
            <w:r w:rsidRPr="003218FC">
              <w:rPr>
                <w:rFonts w:asciiTheme="minorHAnsi" w:eastAsiaTheme="majorEastAsia" w:hAnsiTheme="minorHAnsi" w:cstheme="majorBidi"/>
                <w:sz w:val="22"/>
                <w:szCs w:val="22"/>
              </w:rPr>
              <w:t>Create</w:t>
            </w:r>
            <w:r w:rsidRPr="003218FC">
              <w:rPr>
                <w:rFonts w:asciiTheme="minorHAnsi" w:eastAsiaTheme="majorEastAsia" w:hAnsiTheme="minorHAnsi" w:cstheme="majorBidi"/>
              </w:rPr>
              <w:br/>
            </w:r>
            <w:r w:rsidRPr="003218FC">
              <w:rPr>
                <w:rFonts w:asciiTheme="minorHAnsi" w:eastAsiaTheme="majorEastAsia" w:hAnsiTheme="minorHAnsi" w:cstheme="majorBidi"/>
                <w:sz w:val="22"/>
                <w:szCs w:val="22"/>
              </w:rPr>
              <w:t>Edit</w:t>
            </w:r>
            <w:r w:rsidRPr="003218FC">
              <w:rPr>
                <w:rFonts w:asciiTheme="minorHAnsi" w:eastAsiaTheme="majorEastAsia" w:hAnsiTheme="minorHAnsi" w:cstheme="majorBidi"/>
              </w:rPr>
              <w:br/>
            </w:r>
            <w:r w:rsidRPr="003218FC">
              <w:rPr>
                <w:rFonts w:asciiTheme="minorHAnsi" w:eastAsiaTheme="majorEastAsia" w:hAnsiTheme="minorHAnsi" w:cstheme="majorBidi"/>
                <w:sz w:val="22"/>
                <w:szCs w:val="22"/>
              </w:rPr>
              <w:t>Add</w:t>
            </w:r>
            <w:r w:rsidRPr="003218FC">
              <w:rPr>
                <w:rFonts w:asciiTheme="minorHAnsi" w:eastAsiaTheme="majorEastAsia" w:hAnsiTheme="minorHAnsi" w:cstheme="majorBidi"/>
              </w:rPr>
              <w:br/>
            </w:r>
            <w:r w:rsidRPr="003218FC">
              <w:rPr>
                <w:rFonts w:asciiTheme="minorHAnsi" w:eastAsiaTheme="majorEastAsia" w:hAnsiTheme="minorHAnsi" w:cstheme="majorBidi"/>
                <w:sz w:val="22"/>
                <w:szCs w:val="22"/>
              </w:rPr>
              <w:t>Remove</w:t>
            </w:r>
          </w:p>
        </w:tc>
      </w:tr>
    </w:tbl>
    <w:p w14:paraId="582F7764" w14:textId="52A743CD" w:rsidR="00E22C8B" w:rsidRDefault="00E22C8B" w:rsidP="008C1868">
      <w:pPr>
        <w:spacing w:after="160" w:line="259" w:lineRule="auto"/>
        <w:rPr>
          <w:rFonts w:asciiTheme="minorHAnsi" w:eastAsiaTheme="majorEastAsia" w:hAnsiTheme="minorHAnsi" w:cstheme="majorBidi"/>
          <w:color w:val="2E74B5" w:themeColor="accent1" w:themeShade="BF"/>
        </w:rPr>
      </w:pPr>
    </w:p>
    <w:p w14:paraId="23A5A1D4" w14:textId="626F0569" w:rsidR="00D876FF" w:rsidRDefault="00D876FF" w:rsidP="00D876FF">
      <w:pPr>
        <w:pStyle w:val="Heading2"/>
      </w:pPr>
      <w:bookmarkStart w:id="131" w:name="_Toc500445512"/>
      <w:r>
        <w:t>Classes:</w:t>
      </w:r>
      <w:bookmarkEnd w:id="131"/>
    </w:p>
    <w:p w14:paraId="269CEA7A" w14:textId="77777777" w:rsidR="003218FC" w:rsidRDefault="003218FC" w:rsidP="00D876FF">
      <w:pPr>
        <w:pStyle w:val="ListParagraph"/>
        <w:numPr>
          <w:ilvl w:val="0"/>
          <w:numId w:val="17"/>
        </w:numPr>
      </w:pPr>
      <w:r>
        <w:t>Album</w:t>
      </w:r>
    </w:p>
    <w:p w14:paraId="6CDC11E0" w14:textId="77777777" w:rsidR="003218FC" w:rsidRDefault="003218FC" w:rsidP="003218FC">
      <w:pPr>
        <w:pStyle w:val="ListParagraph"/>
        <w:numPr>
          <w:ilvl w:val="0"/>
          <w:numId w:val="17"/>
        </w:numPr>
      </w:pPr>
      <w:r>
        <w:t>Application</w:t>
      </w:r>
    </w:p>
    <w:p w14:paraId="51A6AA1F" w14:textId="77777777" w:rsidR="003218FC" w:rsidRDefault="003218FC" w:rsidP="003218FC">
      <w:pPr>
        <w:pStyle w:val="ListParagraph"/>
        <w:numPr>
          <w:ilvl w:val="0"/>
          <w:numId w:val="17"/>
        </w:numPr>
      </w:pPr>
      <w:r>
        <w:t>Artists</w:t>
      </w:r>
    </w:p>
    <w:p w14:paraId="01D948E6" w14:textId="77777777" w:rsidR="003218FC" w:rsidRDefault="003218FC" w:rsidP="00D876FF">
      <w:pPr>
        <w:pStyle w:val="ListParagraph"/>
        <w:numPr>
          <w:ilvl w:val="0"/>
          <w:numId w:val="17"/>
        </w:numPr>
      </w:pPr>
      <w:r>
        <w:t>Event</w:t>
      </w:r>
    </w:p>
    <w:p w14:paraId="07CE46AC" w14:textId="77777777" w:rsidR="003218FC" w:rsidRDefault="003218FC" w:rsidP="00D876FF">
      <w:pPr>
        <w:pStyle w:val="ListParagraph"/>
        <w:numPr>
          <w:ilvl w:val="0"/>
          <w:numId w:val="17"/>
        </w:numPr>
      </w:pPr>
      <w:r>
        <w:t>Music Player</w:t>
      </w:r>
    </w:p>
    <w:p w14:paraId="0F79E0EC" w14:textId="77777777" w:rsidR="003218FC" w:rsidRDefault="003218FC" w:rsidP="00D876FF">
      <w:pPr>
        <w:pStyle w:val="ListParagraph"/>
        <w:numPr>
          <w:ilvl w:val="0"/>
          <w:numId w:val="17"/>
        </w:numPr>
      </w:pPr>
      <w:r>
        <w:t>Newsfeed</w:t>
      </w:r>
    </w:p>
    <w:p w14:paraId="51B67D30" w14:textId="77777777" w:rsidR="003218FC" w:rsidRPr="00D876FF" w:rsidRDefault="003218FC" w:rsidP="00D876FF">
      <w:pPr>
        <w:pStyle w:val="ListParagraph"/>
        <w:numPr>
          <w:ilvl w:val="0"/>
          <w:numId w:val="17"/>
        </w:numPr>
      </w:pPr>
      <w:r>
        <w:t>Playlist</w:t>
      </w:r>
    </w:p>
    <w:p w14:paraId="60ED859F" w14:textId="77777777" w:rsidR="003218FC" w:rsidRDefault="003218FC" w:rsidP="00D876FF">
      <w:pPr>
        <w:pStyle w:val="ListParagraph"/>
        <w:numPr>
          <w:ilvl w:val="0"/>
          <w:numId w:val="17"/>
        </w:numPr>
      </w:pPr>
      <w:r>
        <w:t>Songs</w:t>
      </w:r>
    </w:p>
    <w:p w14:paraId="132C0B91" w14:textId="77777777" w:rsidR="003218FC" w:rsidRDefault="003218FC" w:rsidP="00D876FF">
      <w:pPr>
        <w:pStyle w:val="ListParagraph"/>
        <w:numPr>
          <w:ilvl w:val="0"/>
          <w:numId w:val="17"/>
        </w:numPr>
      </w:pPr>
      <w:r>
        <w:t>Streaming Service</w:t>
      </w:r>
    </w:p>
    <w:p w14:paraId="1BC4753F" w14:textId="77777777" w:rsidR="003218FC" w:rsidRDefault="003218FC" w:rsidP="00D876FF">
      <w:pPr>
        <w:pStyle w:val="ListParagraph"/>
        <w:numPr>
          <w:ilvl w:val="0"/>
          <w:numId w:val="17"/>
        </w:numPr>
      </w:pPr>
      <w:r>
        <w:t>User</w:t>
      </w:r>
    </w:p>
    <w:p w14:paraId="7BF0A70C" w14:textId="77777777" w:rsidR="00D876FF" w:rsidRDefault="00D876FF">
      <w:pPr>
        <w:spacing w:after="160" w:line="259" w:lineRule="auto"/>
        <w:rPr>
          <w:rFonts w:asciiTheme="minorHAnsi" w:eastAsiaTheme="majorEastAsia" w:hAnsiTheme="minorHAnsi" w:cstheme="majorBidi"/>
          <w:color w:val="2E74B5" w:themeColor="accent1" w:themeShade="BF"/>
          <w:sz w:val="32"/>
          <w:szCs w:val="32"/>
        </w:rPr>
      </w:pPr>
      <w:r>
        <w:br w:type="page"/>
      </w:r>
    </w:p>
    <w:p w14:paraId="17AD81BB" w14:textId="243E0FCB" w:rsidR="00862FFE" w:rsidRPr="00A52A04" w:rsidRDefault="00980ACF">
      <w:pPr>
        <w:pStyle w:val="Heading1"/>
        <w:pPrChange w:id="132" w:author="Gregory Montilla" w:date="2017-11-15T09:05:00Z">
          <w:pPr>
            <w:spacing w:line="276" w:lineRule="auto"/>
          </w:pPr>
        </w:pPrChange>
      </w:pPr>
      <w:bookmarkStart w:id="133" w:name="_Toc500445513"/>
      <w:ins w:id="134" w:author="Gregory Montilla" w:date="2017-10-06T08:44:00Z">
        <w:r w:rsidRPr="00A52A04">
          <w:lastRenderedPageBreak/>
          <w:t>3</w:t>
        </w:r>
      </w:ins>
      <w:ins w:id="135" w:author="Gregory Montilla" w:date="2017-11-17T09:44:00Z">
        <w:r w:rsidR="008F725F">
          <w:t>.0</w:t>
        </w:r>
      </w:ins>
      <w:ins w:id="136" w:author="Gregory Montilla" w:date="2017-10-06T08:44:00Z">
        <w:r w:rsidRPr="00A52A04">
          <w:t xml:space="preserve"> </w:t>
        </w:r>
      </w:ins>
      <w:r w:rsidR="00ED7FBA" w:rsidRPr="00A52A04">
        <w:t>Top down design</w:t>
      </w:r>
      <w:bookmarkEnd w:id="133"/>
    </w:p>
    <w:p w14:paraId="099B1729" w14:textId="07A4E2C3" w:rsidR="00862FFE" w:rsidRPr="008F725F" w:rsidRDefault="001620D8">
      <w:pPr>
        <w:rPr>
          <w:ins w:id="137" w:author="Gregory Montilla" w:date="2017-11-15T09:05:00Z"/>
          <w:rFonts w:asciiTheme="minorHAnsi" w:hAnsiTheme="minorHAnsi" w:cstheme="minorBidi"/>
          <w:sz w:val="22"/>
          <w:szCs w:val="22"/>
          <w:rPrChange w:id="138" w:author="Gregory Montilla" w:date="2017-11-17T09:44:00Z">
            <w:rPr>
              <w:ins w:id="139" w:author="Gregory Montilla" w:date="2017-11-15T09:05:00Z"/>
              <w:rFonts w:asciiTheme="majorHAnsi" w:eastAsiaTheme="majorEastAsia" w:hAnsiTheme="majorHAnsi" w:cstheme="majorBidi"/>
              <w:color w:val="2E74B5" w:themeColor="accent1" w:themeShade="BF"/>
              <w:sz w:val="26"/>
              <w:szCs w:val="26"/>
            </w:rPr>
          </w:rPrChange>
        </w:rPr>
      </w:pPr>
      <w:r>
        <w:rPr>
          <w:rFonts w:asciiTheme="minorHAnsi" w:hAnsiTheme="minorHAnsi"/>
          <w:noProof/>
        </w:rPr>
        <w:drawing>
          <wp:inline distT="0" distB="0" distL="0" distR="0" wp14:anchorId="10A2A090" wp14:editId="2D82A29B">
            <wp:extent cx="5861685" cy="78676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1685" cy="7867650"/>
                    </a:xfrm>
                    <a:prstGeom prst="rect">
                      <a:avLst/>
                    </a:prstGeom>
                    <a:noFill/>
                    <a:ln>
                      <a:noFill/>
                    </a:ln>
                  </pic:spPr>
                </pic:pic>
              </a:graphicData>
            </a:graphic>
          </wp:inline>
        </w:drawing>
      </w:r>
      <w:ins w:id="140" w:author="Gregory Montilla" w:date="2017-11-15T09:59:00Z">
        <w:del w:id="141" w:author="Gregory Montilla" w:date="2017-11-15T10:10:00Z">
          <w:r w:rsidR="00313DAF" w:rsidRPr="008F725F" w:rsidDel="000D4461">
            <w:rPr>
              <w:rFonts w:asciiTheme="minorHAnsi" w:hAnsiTheme="minorHAnsi"/>
              <w:noProof/>
              <w:rPrChange w:id="142" w:author="Gregory Montilla" w:date="2017-11-17T09:44:00Z">
                <w:rPr>
                  <w:noProof/>
                </w:rPr>
              </w:rPrChange>
            </w:rPr>
            <w:drawing>
              <wp:inline distT="0" distB="0" distL="0" distR="0" wp14:anchorId="373AA976" wp14:editId="46A3F95E">
                <wp:extent cx="5867400" cy="7889240"/>
                <wp:effectExtent l="0" t="0" r="0" b="10160"/>
                <wp:docPr id="2" name="Picture 2" descr="/Users/greg/Documents/TopDownDesignPDF.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greg/Documents/TopDownDesignPDF.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7889240"/>
                        </a:xfrm>
                        <a:prstGeom prst="rect">
                          <a:avLst/>
                        </a:prstGeom>
                        <a:noFill/>
                        <a:ln>
                          <a:noFill/>
                        </a:ln>
                      </pic:spPr>
                    </pic:pic>
                  </a:graphicData>
                </a:graphic>
              </wp:inline>
            </w:drawing>
          </w:r>
        </w:del>
      </w:ins>
    </w:p>
    <w:p w14:paraId="6B7CA3EA" w14:textId="64AE3102" w:rsidR="00ED7FBA" w:rsidRPr="00BC06DB" w:rsidDel="009A0C71" w:rsidRDefault="00232DCA">
      <w:pPr>
        <w:spacing w:line="276" w:lineRule="auto"/>
        <w:jc w:val="both"/>
        <w:rPr>
          <w:del w:id="143" w:author="Gregory Montilla" w:date="2017-11-15T08:57:00Z"/>
          <w:rFonts w:asciiTheme="minorHAnsi" w:hAnsiTheme="minorHAnsi"/>
        </w:rPr>
        <w:pPrChange w:id="144" w:author="Gregory Montilla" w:date="2017-10-07T13:47:00Z">
          <w:pPr/>
        </w:pPrChange>
      </w:pPr>
      <w:ins w:id="145" w:author="Gregory Montilla" w:date="2017-10-07T11:31:00Z">
        <w:del w:id="146" w:author="Gregory Montilla" w:date="2017-11-15T08:57:00Z">
          <w:r w:rsidRPr="00A52A04" w:rsidDel="009A0C71">
            <w:rPr>
              <w:rFonts w:asciiTheme="minorHAnsi" w:hAnsiTheme="minorHAnsi"/>
            </w:rPr>
            <w:lastRenderedPageBreak/>
            <w:delText>Need to login with credentials to play using Spotify</w:delText>
          </w:r>
        </w:del>
      </w:ins>
      <w:ins w:id="147" w:author="Gregory Montilla" w:date="2017-10-07T11:35:00Z">
        <w:del w:id="148" w:author="Gregory Montilla" w:date="2017-11-15T08:57:00Z">
          <w:r w:rsidR="008D2209" w:rsidRPr="00A52A04" w:rsidDel="009A0C71">
            <w:rPr>
              <w:rFonts w:asciiTheme="minorHAnsi" w:hAnsiTheme="minorHAnsi"/>
            </w:rPr>
            <w:delText xml:space="preserve">, YouTube and Soundcloud. A premium Spotify membership is needed to be able to stream music from </w:delText>
          </w:r>
        </w:del>
      </w:ins>
      <w:ins w:id="149" w:author="Gregory Montilla" w:date="2017-10-07T11:36:00Z">
        <w:del w:id="150" w:author="Gregory Montilla" w:date="2017-11-15T08:57:00Z">
          <w:r w:rsidR="00D659C4" w:rsidRPr="00BC06DB" w:rsidDel="009A0C71">
            <w:rPr>
              <w:rFonts w:asciiTheme="minorHAnsi" w:hAnsiTheme="minorHAnsi"/>
            </w:rPr>
            <w:delText>personal Spotify playlists</w:delText>
          </w:r>
          <w:r w:rsidR="00E52CBE" w:rsidRPr="00BC06DB" w:rsidDel="009A0C71">
            <w:rPr>
              <w:rFonts w:asciiTheme="minorHAnsi" w:hAnsiTheme="minorHAnsi"/>
            </w:rPr>
            <w:delText>. A premium account is not needed for Soundcloud or YouTube.</w:delText>
          </w:r>
        </w:del>
      </w:ins>
      <w:ins w:id="151" w:author="Gregory Montilla" w:date="2017-10-07T11:50:00Z">
        <w:del w:id="152" w:author="Gregory Montilla" w:date="2017-11-15T08:57:00Z">
          <w:r w:rsidR="006072C2" w:rsidRPr="00BC06DB" w:rsidDel="009A0C71">
            <w:rPr>
              <w:rFonts w:asciiTheme="minorHAnsi" w:hAnsiTheme="minorHAnsi"/>
            </w:rPr>
            <w:delText xml:space="preserve"> If there is a premium account for Soundcloud or YouTube, this will allow them to </w:delText>
          </w:r>
        </w:del>
      </w:ins>
      <w:ins w:id="153" w:author="Gregory Montilla" w:date="2017-10-07T11:51:00Z">
        <w:del w:id="154" w:author="Gregory Montilla" w:date="2017-11-15T08:57:00Z">
          <w:r w:rsidR="006072C2" w:rsidRPr="00BC06DB" w:rsidDel="009A0C71">
            <w:rPr>
              <w:rFonts w:asciiTheme="minorHAnsi" w:hAnsiTheme="minorHAnsi"/>
            </w:rPr>
            <w:delText>stream</w:delText>
          </w:r>
        </w:del>
      </w:ins>
      <w:ins w:id="155" w:author="Gregory Montilla" w:date="2017-10-07T11:50:00Z">
        <w:del w:id="156" w:author="Gregory Montilla" w:date="2017-11-15T08:57:00Z">
          <w:r w:rsidR="006072C2" w:rsidRPr="00BC06DB" w:rsidDel="009A0C71">
            <w:rPr>
              <w:rFonts w:asciiTheme="minorHAnsi" w:hAnsiTheme="minorHAnsi"/>
            </w:rPr>
            <w:delText xml:space="preserve"> </w:delText>
          </w:r>
        </w:del>
      </w:ins>
      <w:ins w:id="157" w:author="Gregory Montilla" w:date="2017-10-07T11:51:00Z">
        <w:del w:id="158" w:author="Gregory Montilla" w:date="2017-11-15T08:57:00Z">
          <w:r w:rsidR="006072C2" w:rsidRPr="00BC06DB" w:rsidDel="009A0C71">
            <w:rPr>
              <w:rFonts w:asciiTheme="minorHAnsi" w:hAnsiTheme="minorHAnsi"/>
            </w:rPr>
            <w:delText>music without advertisements.</w:delText>
          </w:r>
        </w:del>
      </w:ins>
      <w:del w:id="159" w:author="Gregory Montilla" w:date="2017-11-15T08:57:00Z">
        <w:r w:rsidR="00ED7FBA" w:rsidRPr="00BC06DB" w:rsidDel="009A0C71">
          <w:rPr>
            <w:rFonts w:asciiTheme="minorHAnsi" w:hAnsiTheme="minorHAnsi"/>
          </w:rPr>
          <w:delText>Start with forms and visual aspect of your project</w:delText>
        </w:r>
      </w:del>
    </w:p>
    <w:p w14:paraId="27A92EE3" w14:textId="05528AE3" w:rsidR="00ED7FBA" w:rsidRPr="00A52A04" w:rsidRDefault="00ED7FBA">
      <w:pPr>
        <w:pStyle w:val="Heading2"/>
        <w:rPr>
          <w:ins w:id="160" w:author="Gregory Montilla" w:date="2017-10-07T11:59:00Z"/>
        </w:rPr>
        <w:pPrChange w:id="161" w:author="Gregory Montilla" w:date="2017-10-07T13:47:00Z">
          <w:pPr>
            <w:spacing w:line="276" w:lineRule="auto"/>
            <w:jc w:val="both"/>
          </w:pPr>
        </w:pPrChange>
      </w:pPr>
      <w:bookmarkStart w:id="162" w:name="_Toc500445514"/>
      <w:r w:rsidRPr="00BC06DB">
        <w:t>CRC Cards</w:t>
      </w:r>
      <w:ins w:id="163" w:author="Gregory Montilla" w:date="2017-11-17T09:46:00Z">
        <w:r w:rsidR="00D57A97">
          <w:t>:</w:t>
        </w:r>
      </w:ins>
      <w:bookmarkEnd w:id="162"/>
    </w:p>
    <w:tbl>
      <w:tblPr>
        <w:tblStyle w:val="TableGrid"/>
        <w:tblpPr w:leftFromText="180" w:rightFromText="180" w:vertAnchor="text" w:tblpY="1"/>
        <w:tblOverlap w:val="never"/>
        <w:tblW w:w="0" w:type="auto"/>
        <w:tblLook w:val="04A0" w:firstRow="1" w:lastRow="0" w:firstColumn="1" w:lastColumn="0" w:noHBand="0" w:noVBand="1"/>
        <w:tblPrChange w:id="164" w:author="Gregory Montilla" w:date="2017-11-13T09:42:00Z">
          <w:tblPr>
            <w:tblStyle w:val="TableGrid"/>
            <w:tblW w:w="0" w:type="auto"/>
            <w:tblLook w:val="04A0" w:firstRow="1" w:lastRow="0" w:firstColumn="1" w:lastColumn="0" w:noHBand="0" w:noVBand="1"/>
          </w:tblPr>
        </w:tblPrChange>
      </w:tblPr>
      <w:tblGrid>
        <w:gridCol w:w="4495"/>
        <w:gridCol w:w="4732"/>
        <w:tblGridChange w:id="165">
          <w:tblGrid>
            <w:gridCol w:w="2336"/>
            <w:gridCol w:w="2430"/>
            <w:gridCol w:w="900"/>
          </w:tblGrid>
        </w:tblGridChange>
      </w:tblGrid>
      <w:tr w:rsidR="009F0982" w:rsidRPr="008F725F" w14:paraId="2666344B" w14:textId="77777777" w:rsidTr="00EF7CC4">
        <w:trPr>
          <w:trHeight w:val="225"/>
          <w:ins w:id="166" w:author="Gregory Montilla" w:date="2017-10-07T11:59:00Z"/>
        </w:trPr>
        <w:tc>
          <w:tcPr>
            <w:tcW w:w="0" w:type="auto"/>
            <w:gridSpan w:val="2"/>
            <w:tcPrChange w:id="167" w:author="Gregory Montilla" w:date="2017-11-13T09:42:00Z">
              <w:tcPr>
                <w:tcW w:w="5666" w:type="dxa"/>
                <w:gridSpan w:val="3"/>
              </w:tcPr>
            </w:tcPrChange>
          </w:tcPr>
          <w:p w14:paraId="1040F0E5" w14:textId="3A2EE282" w:rsidR="009F0982" w:rsidRPr="008F725F" w:rsidRDefault="009B4EBC">
            <w:pPr>
              <w:spacing w:line="276" w:lineRule="auto"/>
              <w:jc w:val="center"/>
              <w:rPr>
                <w:ins w:id="168" w:author="Gregory Montilla" w:date="2017-10-07T11:59:00Z"/>
                <w:rFonts w:asciiTheme="minorHAnsi" w:hAnsiTheme="minorHAnsi"/>
                <w:rPrChange w:id="169" w:author="Gregory Montilla" w:date="2017-11-17T09:44:00Z">
                  <w:rPr>
                    <w:ins w:id="170" w:author="Gregory Montilla" w:date="2017-10-07T11:59:00Z"/>
                  </w:rPr>
                </w:rPrChange>
              </w:rPr>
              <w:pPrChange w:id="171" w:author="Gregory Montilla" w:date="2017-11-13T09:42:00Z">
                <w:pPr/>
              </w:pPrChange>
            </w:pPr>
            <w:ins w:id="172" w:author="Gregory Montilla" w:date="2017-11-13T09:42:00Z">
              <w:del w:id="173" w:author="Gregory Montilla" w:date="2017-11-15T10:00:00Z">
                <w:r w:rsidRPr="008F725F" w:rsidDel="000D4461">
                  <w:rPr>
                    <w:rFonts w:asciiTheme="minorHAnsi" w:hAnsiTheme="minorHAnsi"/>
                    <w:rPrChange w:id="174" w:author="Gregory Montilla" w:date="2017-11-17T09:44:00Z">
                      <w:rPr/>
                    </w:rPrChange>
                  </w:rPr>
                  <w:delText>Media Controller</w:delText>
                </w:r>
              </w:del>
            </w:ins>
            <w:ins w:id="175" w:author="Gregory Montilla" w:date="2017-11-15T10:00:00Z">
              <w:r w:rsidR="000D4461" w:rsidRPr="008F725F">
                <w:rPr>
                  <w:rFonts w:asciiTheme="minorHAnsi" w:hAnsiTheme="minorHAnsi"/>
                  <w:rPrChange w:id="176" w:author="Gregory Montilla" w:date="2017-11-17T09:44:00Z">
                    <w:rPr/>
                  </w:rPrChange>
                </w:rPr>
                <w:t>M</w:t>
              </w:r>
            </w:ins>
            <w:r w:rsidR="00965626">
              <w:rPr>
                <w:rFonts w:asciiTheme="minorHAnsi" w:hAnsiTheme="minorHAnsi"/>
              </w:rPr>
              <w:t>edia Controller</w:t>
            </w:r>
          </w:p>
        </w:tc>
      </w:tr>
      <w:tr w:rsidR="009F0982" w:rsidRPr="008F725F" w14:paraId="4BC549ED" w14:textId="77777777" w:rsidTr="00EF7CC4">
        <w:trPr>
          <w:trHeight w:val="208"/>
          <w:ins w:id="177" w:author="Gregory Montilla" w:date="2017-10-07T11:59:00Z"/>
          <w:trPrChange w:id="178" w:author="Gregory Montilla" w:date="2017-11-13T09:42:00Z">
            <w:trPr>
              <w:gridAfter w:val="0"/>
              <w:trHeight w:val="305"/>
            </w:trPr>
          </w:trPrChange>
        </w:trPr>
        <w:tc>
          <w:tcPr>
            <w:tcW w:w="4495" w:type="dxa"/>
            <w:tcPrChange w:id="179" w:author="Gregory Montilla" w:date="2017-11-13T09:42:00Z">
              <w:tcPr>
                <w:tcW w:w="2336" w:type="dxa"/>
              </w:tcPr>
            </w:tcPrChange>
          </w:tcPr>
          <w:p w14:paraId="6CF1B4D3" w14:textId="4249F7DE" w:rsidR="009F0982" w:rsidRPr="008F725F" w:rsidRDefault="009F0982">
            <w:pPr>
              <w:spacing w:line="276" w:lineRule="auto"/>
              <w:rPr>
                <w:ins w:id="180" w:author="Gregory Montilla" w:date="2017-10-07T12:00:00Z"/>
                <w:rFonts w:asciiTheme="minorHAnsi" w:hAnsiTheme="minorHAnsi"/>
                <w:rPrChange w:id="181" w:author="Gregory Montilla" w:date="2017-11-17T09:44:00Z">
                  <w:rPr>
                    <w:ins w:id="182" w:author="Gregory Montilla" w:date="2017-10-07T12:00:00Z"/>
                  </w:rPr>
                </w:rPrChange>
              </w:rPr>
              <w:pPrChange w:id="183" w:author="Gregory Montilla" w:date="2017-11-13T09:42:00Z">
                <w:pPr/>
              </w:pPrChange>
            </w:pPr>
            <w:ins w:id="184" w:author="Gregory Montilla" w:date="2017-10-07T12:00:00Z">
              <w:r w:rsidRPr="008F725F">
                <w:rPr>
                  <w:rFonts w:asciiTheme="minorHAnsi" w:hAnsiTheme="minorHAnsi"/>
                  <w:rPrChange w:id="185" w:author="Gregory Montilla" w:date="2017-11-17T09:44:00Z">
                    <w:rPr/>
                  </w:rPrChange>
                </w:rPr>
                <w:t>Responsibilities:</w:t>
              </w:r>
            </w:ins>
          </w:p>
          <w:p w14:paraId="714181C7" w14:textId="73918312" w:rsidR="00D876FF" w:rsidRDefault="004E7238">
            <w:pPr>
              <w:spacing w:line="276" w:lineRule="auto"/>
              <w:rPr>
                <w:rFonts w:asciiTheme="minorHAnsi" w:hAnsiTheme="minorHAnsi"/>
              </w:rPr>
              <w:pPrChange w:id="186" w:author="Gregory Montilla" w:date="2017-11-13T09:42:00Z">
                <w:pPr/>
              </w:pPrChange>
            </w:pPr>
            <w:r>
              <w:rPr>
                <w:rFonts w:asciiTheme="minorHAnsi" w:hAnsiTheme="minorHAnsi"/>
              </w:rPr>
              <w:t>Navigate through media</w:t>
            </w:r>
          </w:p>
          <w:p w14:paraId="39F0F671" w14:textId="4864DB49" w:rsidR="002D0306" w:rsidRPr="008F725F" w:rsidRDefault="004E7238">
            <w:pPr>
              <w:spacing w:line="276" w:lineRule="auto"/>
              <w:rPr>
                <w:ins w:id="187" w:author="Gregory Montilla" w:date="2017-10-07T11:59:00Z"/>
                <w:rFonts w:asciiTheme="minorHAnsi" w:hAnsiTheme="minorHAnsi"/>
                <w:rPrChange w:id="188" w:author="Gregory Montilla" w:date="2017-11-17T09:44:00Z">
                  <w:rPr>
                    <w:ins w:id="189" w:author="Gregory Montilla" w:date="2017-10-07T11:59:00Z"/>
                  </w:rPr>
                </w:rPrChange>
              </w:rPr>
              <w:pPrChange w:id="190" w:author="Gregory Montilla" w:date="2017-11-13T09:42:00Z">
                <w:pPr/>
              </w:pPrChange>
            </w:pPr>
            <w:r>
              <w:rPr>
                <w:rFonts w:asciiTheme="minorHAnsi" w:hAnsiTheme="minorHAnsi"/>
              </w:rPr>
              <w:t xml:space="preserve">Search </w:t>
            </w:r>
          </w:p>
        </w:tc>
        <w:tc>
          <w:tcPr>
            <w:tcW w:w="4732" w:type="dxa"/>
            <w:tcPrChange w:id="191" w:author="Gregory Montilla" w:date="2017-11-13T09:42:00Z">
              <w:tcPr>
                <w:tcW w:w="2430" w:type="dxa"/>
              </w:tcPr>
            </w:tcPrChange>
          </w:tcPr>
          <w:p w14:paraId="1F2B80A1" w14:textId="77777777" w:rsidR="009F0982" w:rsidRPr="008F725F" w:rsidRDefault="009F0982">
            <w:pPr>
              <w:spacing w:line="276" w:lineRule="auto"/>
              <w:rPr>
                <w:ins w:id="192" w:author="Gregory Montilla" w:date="2017-10-07T12:00:00Z"/>
                <w:rFonts w:asciiTheme="minorHAnsi" w:hAnsiTheme="minorHAnsi"/>
                <w:rPrChange w:id="193" w:author="Gregory Montilla" w:date="2017-11-17T09:44:00Z">
                  <w:rPr>
                    <w:ins w:id="194" w:author="Gregory Montilla" w:date="2017-10-07T12:00:00Z"/>
                  </w:rPr>
                </w:rPrChange>
              </w:rPr>
              <w:pPrChange w:id="195" w:author="Gregory Montilla" w:date="2017-11-13T09:42:00Z">
                <w:pPr/>
              </w:pPrChange>
            </w:pPr>
            <w:ins w:id="196" w:author="Gregory Montilla" w:date="2017-10-07T12:00:00Z">
              <w:r w:rsidRPr="008F725F">
                <w:rPr>
                  <w:rFonts w:asciiTheme="minorHAnsi" w:hAnsiTheme="minorHAnsi"/>
                  <w:rPrChange w:id="197" w:author="Gregory Montilla" w:date="2017-11-17T09:44:00Z">
                    <w:rPr/>
                  </w:rPrChange>
                </w:rPr>
                <w:t>Collaborations:</w:t>
              </w:r>
            </w:ins>
          </w:p>
          <w:p w14:paraId="73F388E8" w14:textId="454BED2D" w:rsidR="000D4461" w:rsidRDefault="001620D8">
            <w:pPr>
              <w:spacing w:line="276" w:lineRule="auto"/>
              <w:rPr>
                <w:rFonts w:asciiTheme="minorHAnsi" w:hAnsiTheme="minorHAnsi"/>
              </w:rPr>
              <w:pPrChange w:id="198" w:author="Gregory Montilla" w:date="2017-11-13T09:42:00Z">
                <w:pPr/>
              </w:pPrChange>
            </w:pPr>
            <w:r>
              <w:rPr>
                <w:rFonts w:asciiTheme="minorHAnsi" w:hAnsiTheme="minorHAnsi"/>
              </w:rPr>
              <w:t>Spotify</w:t>
            </w:r>
          </w:p>
          <w:p w14:paraId="0CD6BA1B" w14:textId="5CF48C0B" w:rsidR="001620D8" w:rsidRDefault="001620D8" w:rsidP="001620D8">
            <w:pPr>
              <w:spacing w:line="276" w:lineRule="auto"/>
              <w:rPr>
                <w:rFonts w:asciiTheme="minorHAnsi" w:hAnsiTheme="minorHAnsi"/>
              </w:rPr>
            </w:pPr>
            <w:r>
              <w:rPr>
                <w:rFonts w:asciiTheme="minorHAnsi" w:hAnsiTheme="minorHAnsi"/>
              </w:rPr>
              <w:t>Soundcloud</w:t>
            </w:r>
          </w:p>
          <w:p w14:paraId="0F4D6934" w14:textId="5AA16648" w:rsidR="001620D8" w:rsidRPr="008F725F" w:rsidRDefault="001620D8" w:rsidP="001620D8">
            <w:pPr>
              <w:spacing w:line="276" w:lineRule="auto"/>
              <w:rPr>
                <w:ins w:id="199" w:author="Gregory Montilla" w:date="2017-11-15T10:01:00Z"/>
                <w:rFonts w:asciiTheme="minorHAnsi" w:hAnsiTheme="minorHAnsi"/>
                <w:rPrChange w:id="200" w:author="Gregory Montilla" w:date="2017-11-17T09:44:00Z">
                  <w:rPr>
                    <w:ins w:id="201" w:author="Gregory Montilla" w:date="2017-11-15T10:01:00Z"/>
                  </w:rPr>
                </w:rPrChange>
              </w:rPr>
            </w:pPr>
            <w:r>
              <w:rPr>
                <w:rFonts w:asciiTheme="minorHAnsi" w:hAnsiTheme="minorHAnsi"/>
              </w:rPr>
              <w:t>YouTube</w:t>
            </w:r>
          </w:p>
          <w:p w14:paraId="5DE21D61" w14:textId="77777777" w:rsidR="000D4461" w:rsidRPr="008F725F" w:rsidRDefault="000D4461">
            <w:pPr>
              <w:spacing w:line="276" w:lineRule="auto"/>
              <w:rPr>
                <w:ins w:id="202" w:author="Gregory Montilla" w:date="2017-11-15T10:02:00Z"/>
                <w:rFonts w:asciiTheme="minorHAnsi" w:hAnsiTheme="minorHAnsi"/>
                <w:rPrChange w:id="203" w:author="Gregory Montilla" w:date="2017-11-17T09:44:00Z">
                  <w:rPr>
                    <w:ins w:id="204" w:author="Gregory Montilla" w:date="2017-11-15T10:02:00Z"/>
                  </w:rPr>
                </w:rPrChange>
              </w:rPr>
              <w:pPrChange w:id="205" w:author="Gregory Montilla" w:date="2017-11-13T09:42:00Z">
                <w:pPr/>
              </w:pPrChange>
            </w:pPr>
            <w:ins w:id="206" w:author="Gregory Montilla" w:date="2017-11-15T10:02:00Z">
              <w:r w:rsidRPr="008F725F">
                <w:rPr>
                  <w:rFonts w:asciiTheme="minorHAnsi" w:hAnsiTheme="minorHAnsi"/>
                  <w:rPrChange w:id="207" w:author="Gregory Montilla" w:date="2017-11-17T09:44:00Z">
                    <w:rPr/>
                  </w:rPrChange>
                </w:rPr>
                <w:t>Playlists</w:t>
              </w:r>
            </w:ins>
          </w:p>
          <w:p w14:paraId="7CBB1917" w14:textId="75A19478" w:rsidR="00EF7CC4" w:rsidRDefault="000D4461">
            <w:pPr>
              <w:spacing w:line="276" w:lineRule="auto"/>
              <w:rPr>
                <w:rFonts w:asciiTheme="minorHAnsi" w:hAnsiTheme="minorHAnsi"/>
              </w:rPr>
              <w:pPrChange w:id="208" w:author="Gregory Montilla" w:date="2017-11-13T09:42:00Z">
                <w:pPr/>
              </w:pPrChange>
            </w:pPr>
            <w:ins w:id="209" w:author="Gregory Montilla" w:date="2017-11-15T10:02:00Z">
              <w:r w:rsidRPr="008F725F">
                <w:rPr>
                  <w:rFonts w:asciiTheme="minorHAnsi" w:hAnsiTheme="minorHAnsi"/>
                  <w:rPrChange w:id="210" w:author="Gregory Montilla" w:date="2017-11-17T09:44:00Z">
                    <w:rPr/>
                  </w:rPrChange>
                </w:rPr>
                <w:t>Artists</w:t>
              </w:r>
            </w:ins>
          </w:p>
          <w:p w14:paraId="2A4AA70C" w14:textId="77777777" w:rsidR="009B4EBC" w:rsidRDefault="009B4EBC">
            <w:pPr>
              <w:spacing w:line="276" w:lineRule="auto"/>
              <w:rPr>
                <w:rFonts w:asciiTheme="minorHAnsi" w:hAnsiTheme="minorHAnsi"/>
              </w:rPr>
              <w:pPrChange w:id="211" w:author="Gregory Montilla" w:date="2017-11-13T09:42:00Z">
                <w:pPr/>
              </w:pPrChange>
            </w:pPr>
            <w:ins w:id="212" w:author="Gregory Montilla" w:date="2017-11-13T09:43:00Z">
              <w:del w:id="213" w:author="Gregory Montilla" w:date="2017-11-15T10:01:00Z">
                <w:r w:rsidRPr="008F725F" w:rsidDel="000D4461">
                  <w:rPr>
                    <w:rFonts w:asciiTheme="minorHAnsi" w:hAnsiTheme="minorHAnsi"/>
                    <w:rPrChange w:id="214" w:author="Gregory Montilla" w:date="2017-11-17T09:44:00Z">
                      <w:rPr/>
                    </w:rPrChange>
                  </w:rPr>
                  <w:delText>Playlists</w:delText>
                </w:r>
              </w:del>
            </w:ins>
            <w:ins w:id="215" w:author="Gregory Montilla" w:date="2017-11-15T10:01:00Z">
              <w:r w:rsidR="000D4461" w:rsidRPr="008F725F">
                <w:rPr>
                  <w:rFonts w:asciiTheme="minorHAnsi" w:hAnsiTheme="minorHAnsi"/>
                  <w:rPrChange w:id="216" w:author="Gregory Montilla" w:date="2017-11-17T09:44:00Z">
                    <w:rPr/>
                  </w:rPrChange>
                </w:rPr>
                <w:t>Songs</w:t>
              </w:r>
            </w:ins>
          </w:p>
          <w:p w14:paraId="6C2B14AE" w14:textId="6543EAA2" w:rsidR="001620D8" w:rsidRPr="008F725F" w:rsidRDefault="001620D8" w:rsidP="001620D8">
            <w:pPr>
              <w:spacing w:line="276" w:lineRule="auto"/>
              <w:rPr>
                <w:ins w:id="217" w:author="Gregory Montilla" w:date="2017-10-07T11:59:00Z"/>
                <w:rFonts w:asciiTheme="minorHAnsi" w:hAnsiTheme="minorHAnsi"/>
                <w:rPrChange w:id="218" w:author="Gregory Montilla" w:date="2017-11-17T09:44:00Z">
                  <w:rPr>
                    <w:ins w:id="219" w:author="Gregory Montilla" w:date="2017-10-07T11:59:00Z"/>
                  </w:rPr>
                </w:rPrChange>
              </w:rPr>
            </w:pPr>
            <w:r>
              <w:rPr>
                <w:rFonts w:asciiTheme="minorHAnsi" w:hAnsiTheme="minorHAnsi"/>
              </w:rPr>
              <w:t>Newsfeed</w:t>
            </w:r>
          </w:p>
        </w:tc>
      </w:tr>
    </w:tbl>
    <w:p w14:paraId="2DC7B004" w14:textId="77777777" w:rsidR="001620D8" w:rsidRDefault="001620D8" w:rsidP="001620D8">
      <w:pPr>
        <w:spacing w:line="276" w:lineRule="auto"/>
        <w:rPr>
          <w:rFonts w:asciiTheme="minorHAnsi" w:hAnsiTheme="minorHAnsi"/>
        </w:rPr>
      </w:pPr>
    </w:p>
    <w:tbl>
      <w:tblPr>
        <w:tblStyle w:val="TableGrid"/>
        <w:tblpPr w:leftFromText="180" w:rightFromText="180" w:vertAnchor="text" w:tblpY="1"/>
        <w:tblOverlap w:val="never"/>
        <w:tblW w:w="0" w:type="auto"/>
        <w:tblLook w:val="04A0" w:firstRow="1" w:lastRow="0" w:firstColumn="1" w:lastColumn="0" w:noHBand="0" w:noVBand="1"/>
      </w:tblPr>
      <w:tblGrid>
        <w:gridCol w:w="4495"/>
        <w:gridCol w:w="4732"/>
      </w:tblGrid>
      <w:tr w:rsidR="001620D8" w:rsidRPr="008F725F" w14:paraId="181A3BB8" w14:textId="77777777" w:rsidTr="00AD1E95">
        <w:trPr>
          <w:trHeight w:val="225"/>
        </w:trPr>
        <w:tc>
          <w:tcPr>
            <w:tcW w:w="0" w:type="auto"/>
            <w:gridSpan w:val="2"/>
          </w:tcPr>
          <w:p w14:paraId="60B8441F" w14:textId="730882AF" w:rsidR="001620D8" w:rsidRPr="008F725F" w:rsidRDefault="001620D8">
            <w:pPr>
              <w:spacing w:line="276" w:lineRule="auto"/>
              <w:jc w:val="center"/>
              <w:rPr>
                <w:ins w:id="220" w:author="Gregory Montilla" w:date="2017-10-07T11:59:00Z"/>
                <w:rFonts w:asciiTheme="minorHAnsi" w:hAnsiTheme="minorHAnsi"/>
                <w:rPrChange w:id="221" w:author="Gregory Montilla" w:date="2017-11-17T09:44:00Z">
                  <w:rPr>
                    <w:ins w:id="222" w:author="Gregory Montilla" w:date="2017-10-07T11:59:00Z"/>
                  </w:rPr>
                </w:rPrChange>
              </w:rPr>
              <w:pPrChange w:id="223" w:author="Gregory Montilla" w:date="2017-11-13T09:42:00Z">
                <w:pPr/>
              </w:pPrChange>
            </w:pPr>
            <w:ins w:id="224" w:author="Gregory Montilla" w:date="2017-11-13T09:42:00Z">
              <w:del w:id="225" w:author="Gregory Montilla" w:date="2017-11-15T10:00:00Z">
                <w:r w:rsidRPr="008F725F" w:rsidDel="000D4461">
                  <w:rPr>
                    <w:rFonts w:asciiTheme="minorHAnsi" w:hAnsiTheme="minorHAnsi"/>
                    <w:rPrChange w:id="226" w:author="Gregory Montilla" w:date="2017-11-17T09:44:00Z">
                      <w:rPr/>
                    </w:rPrChange>
                  </w:rPr>
                  <w:delText>Media Controller</w:delText>
                </w:r>
              </w:del>
            </w:ins>
            <w:r>
              <w:rPr>
                <w:rFonts w:asciiTheme="minorHAnsi" w:hAnsiTheme="minorHAnsi"/>
              </w:rPr>
              <w:t>Spotify</w:t>
            </w:r>
          </w:p>
        </w:tc>
      </w:tr>
      <w:tr w:rsidR="001620D8" w:rsidRPr="008F725F" w14:paraId="4E4906E7" w14:textId="77777777" w:rsidTr="00AD1E95">
        <w:trPr>
          <w:trHeight w:val="208"/>
        </w:trPr>
        <w:tc>
          <w:tcPr>
            <w:tcW w:w="4495" w:type="dxa"/>
          </w:tcPr>
          <w:p w14:paraId="4171CF3F" w14:textId="7D4A1B67" w:rsidR="001620D8" w:rsidRPr="008F725F" w:rsidRDefault="001620D8">
            <w:pPr>
              <w:spacing w:line="276" w:lineRule="auto"/>
              <w:rPr>
                <w:ins w:id="227" w:author="Gregory Montilla" w:date="2017-10-07T12:00:00Z"/>
                <w:rFonts w:asciiTheme="minorHAnsi" w:hAnsiTheme="minorHAnsi"/>
                <w:rPrChange w:id="228" w:author="Gregory Montilla" w:date="2017-11-17T09:44:00Z">
                  <w:rPr>
                    <w:ins w:id="229" w:author="Gregory Montilla" w:date="2017-10-07T12:00:00Z"/>
                  </w:rPr>
                </w:rPrChange>
              </w:rPr>
              <w:pPrChange w:id="230" w:author="Gregory Montilla" w:date="2017-11-13T09:42:00Z">
                <w:pPr/>
              </w:pPrChange>
            </w:pPr>
            <w:ins w:id="231" w:author="Gregory Montilla" w:date="2017-10-07T12:00:00Z">
              <w:r w:rsidRPr="008F725F">
                <w:rPr>
                  <w:rFonts w:asciiTheme="minorHAnsi" w:hAnsiTheme="minorHAnsi"/>
                  <w:rPrChange w:id="232" w:author="Gregory Montilla" w:date="2017-11-17T09:44:00Z">
                    <w:rPr/>
                  </w:rPrChange>
                </w:rPr>
                <w:t>Responsibilities:</w:t>
              </w:r>
            </w:ins>
          </w:p>
          <w:p w14:paraId="20FBF8DF" w14:textId="27C4E34C" w:rsidR="00887F44" w:rsidRDefault="004E7238" w:rsidP="00887F44">
            <w:pPr>
              <w:spacing w:line="276" w:lineRule="auto"/>
              <w:rPr>
                <w:rFonts w:asciiTheme="minorHAnsi" w:hAnsiTheme="minorHAnsi"/>
              </w:rPr>
            </w:pPr>
            <w:r>
              <w:rPr>
                <w:rFonts w:asciiTheme="minorHAnsi" w:hAnsiTheme="minorHAnsi"/>
              </w:rPr>
              <w:t>View songs</w:t>
            </w:r>
          </w:p>
          <w:p w14:paraId="4750AEAE" w14:textId="1F0A4897" w:rsidR="004E7238" w:rsidRDefault="004E7238" w:rsidP="00887F44">
            <w:pPr>
              <w:spacing w:line="276" w:lineRule="auto"/>
              <w:rPr>
                <w:rFonts w:asciiTheme="minorHAnsi" w:hAnsiTheme="minorHAnsi"/>
              </w:rPr>
            </w:pPr>
            <w:r>
              <w:rPr>
                <w:rFonts w:asciiTheme="minorHAnsi" w:hAnsiTheme="minorHAnsi"/>
              </w:rPr>
              <w:t>View playlists</w:t>
            </w:r>
          </w:p>
          <w:p w14:paraId="1852926E" w14:textId="77777777" w:rsidR="001620D8" w:rsidRPr="008F725F" w:rsidDel="000D4461" w:rsidRDefault="001620D8" w:rsidP="00AD1E95">
            <w:pPr>
              <w:spacing w:line="276" w:lineRule="auto"/>
              <w:rPr>
                <w:ins w:id="233" w:author="Gregory Montilla" w:date="2017-11-13T17:16:00Z"/>
                <w:del w:id="234" w:author="Gregory Montilla" w:date="2017-11-15T10:01:00Z"/>
                <w:rFonts w:asciiTheme="minorHAnsi" w:hAnsiTheme="minorHAnsi"/>
                <w:rPrChange w:id="235" w:author="Gregory Montilla" w:date="2017-11-17T09:44:00Z">
                  <w:rPr>
                    <w:ins w:id="236" w:author="Gregory Montilla" w:date="2017-11-13T17:16:00Z"/>
                    <w:del w:id="237" w:author="Gregory Montilla" w:date="2017-11-15T10:01:00Z"/>
                  </w:rPr>
                </w:rPrChange>
              </w:rPr>
            </w:pPr>
            <w:ins w:id="238" w:author="Gregory Montilla" w:date="2017-11-13T17:16:00Z">
              <w:del w:id="239" w:author="Gregory Montilla" w:date="2017-11-15T10:01:00Z">
                <w:r w:rsidRPr="008F725F" w:rsidDel="000D4461">
                  <w:rPr>
                    <w:rFonts w:asciiTheme="minorHAnsi" w:hAnsiTheme="minorHAnsi"/>
                    <w:rPrChange w:id="240" w:author="Gregory Montilla" w:date="2017-11-17T09:44:00Z">
                      <w:rPr/>
                    </w:rPrChange>
                  </w:rPr>
                  <w:delText>PauseSkip</w:delText>
                </w:r>
              </w:del>
            </w:ins>
          </w:p>
          <w:p w14:paraId="32C83C5C" w14:textId="77777777" w:rsidR="001620D8" w:rsidRPr="008F725F" w:rsidDel="000D4461" w:rsidRDefault="001620D8">
            <w:pPr>
              <w:spacing w:line="276" w:lineRule="auto"/>
              <w:rPr>
                <w:ins w:id="241" w:author="Gregory Montilla" w:date="2017-11-13T17:16:00Z"/>
                <w:del w:id="242" w:author="Gregory Montilla" w:date="2017-11-15T10:01:00Z"/>
                <w:rFonts w:asciiTheme="minorHAnsi" w:hAnsiTheme="minorHAnsi"/>
                <w:rPrChange w:id="243" w:author="Gregory Montilla" w:date="2017-11-17T09:44:00Z">
                  <w:rPr>
                    <w:ins w:id="244" w:author="Gregory Montilla" w:date="2017-11-13T17:16:00Z"/>
                    <w:del w:id="245" w:author="Gregory Montilla" w:date="2017-11-15T10:01:00Z"/>
                  </w:rPr>
                </w:rPrChange>
              </w:rPr>
              <w:pPrChange w:id="246" w:author="Gregory Montilla" w:date="2017-11-13T09:42:00Z">
                <w:pPr/>
              </w:pPrChange>
            </w:pPr>
            <w:ins w:id="247" w:author="Gregory Montilla" w:date="2017-11-13T17:16:00Z">
              <w:del w:id="248" w:author="Gregory Montilla" w:date="2017-11-15T10:01:00Z">
                <w:r w:rsidRPr="008F725F" w:rsidDel="000D4461">
                  <w:rPr>
                    <w:rFonts w:asciiTheme="minorHAnsi" w:hAnsiTheme="minorHAnsi"/>
                    <w:rPrChange w:id="249" w:author="Gregory Montilla" w:date="2017-11-17T09:44:00Z">
                      <w:rPr/>
                    </w:rPrChange>
                  </w:rPr>
                  <w:delText>Previous</w:delText>
                </w:r>
              </w:del>
            </w:ins>
          </w:p>
          <w:p w14:paraId="46C06A51" w14:textId="77777777" w:rsidR="001620D8" w:rsidRPr="008F725F" w:rsidDel="000D4461" w:rsidRDefault="001620D8">
            <w:pPr>
              <w:spacing w:line="276" w:lineRule="auto"/>
              <w:rPr>
                <w:ins w:id="250" w:author="Gregory Montilla" w:date="2017-11-13T17:17:00Z"/>
                <w:del w:id="251" w:author="Gregory Montilla" w:date="2017-11-15T10:01:00Z"/>
                <w:rFonts w:asciiTheme="minorHAnsi" w:hAnsiTheme="minorHAnsi"/>
                <w:rPrChange w:id="252" w:author="Gregory Montilla" w:date="2017-11-17T09:44:00Z">
                  <w:rPr>
                    <w:ins w:id="253" w:author="Gregory Montilla" w:date="2017-11-13T17:17:00Z"/>
                    <w:del w:id="254" w:author="Gregory Montilla" w:date="2017-11-15T10:01:00Z"/>
                  </w:rPr>
                </w:rPrChange>
              </w:rPr>
              <w:pPrChange w:id="255" w:author="Gregory Montilla" w:date="2017-11-13T09:42:00Z">
                <w:pPr/>
              </w:pPrChange>
            </w:pPr>
            <w:ins w:id="256" w:author="Gregory Montilla" w:date="2017-11-13T17:17:00Z">
              <w:del w:id="257" w:author="Gregory Montilla" w:date="2017-11-15T10:01:00Z">
                <w:r w:rsidRPr="008F725F" w:rsidDel="000D4461">
                  <w:rPr>
                    <w:rFonts w:asciiTheme="minorHAnsi" w:hAnsiTheme="minorHAnsi"/>
                    <w:rPrChange w:id="258" w:author="Gregory Montilla" w:date="2017-11-17T09:44:00Z">
                      <w:rPr/>
                    </w:rPrChange>
                  </w:rPr>
                  <w:delText>Raise volume</w:delText>
                </w:r>
              </w:del>
            </w:ins>
          </w:p>
          <w:p w14:paraId="5EBB778C" w14:textId="77777777" w:rsidR="001620D8" w:rsidRPr="008F725F" w:rsidRDefault="001620D8">
            <w:pPr>
              <w:spacing w:line="276" w:lineRule="auto"/>
              <w:rPr>
                <w:ins w:id="259" w:author="Gregory Montilla" w:date="2017-10-07T11:59:00Z"/>
                <w:rFonts w:asciiTheme="minorHAnsi" w:hAnsiTheme="minorHAnsi"/>
                <w:rPrChange w:id="260" w:author="Gregory Montilla" w:date="2017-11-17T09:44:00Z">
                  <w:rPr>
                    <w:ins w:id="261" w:author="Gregory Montilla" w:date="2017-10-07T11:59:00Z"/>
                  </w:rPr>
                </w:rPrChange>
              </w:rPr>
              <w:pPrChange w:id="262" w:author="Gregory Montilla" w:date="2017-11-13T09:42:00Z">
                <w:pPr/>
              </w:pPrChange>
            </w:pPr>
            <w:ins w:id="263" w:author="Gregory Montilla" w:date="2017-11-13T17:17:00Z">
              <w:r w:rsidRPr="008F725F">
                <w:rPr>
                  <w:rFonts w:asciiTheme="minorHAnsi" w:hAnsiTheme="minorHAnsi"/>
                  <w:rPrChange w:id="264" w:author="Gregory Montilla" w:date="2017-11-17T09:44:00Z">
                    <w:rPr/>
                  </w:rPrChange>
                </w:rPr>
                <w:t>Lower volume</w:t>
              </w:r>
            </w:ins>
          </w:p>
        </w:tc>
        <w:tc>
          <w:tcPr>
            <w:tcW w:w="4732" w:type="dxa"/>
          </w:tcPr>
          <w:p w14:paraId="58E612B2" w14:textId="77777777" w:rsidR="001620D8" w:rsidRPr="008F725F" w:rsidRDefault="001620D8">
            <w:pPr>
              <w:spacing w:line="276" w:lineRule="auto"/>
              <w:rPr>
                <w:ins w:id="265" w:author="Gregory Montilla" w:date="2017-10-07T12:00:00Z"/>
                <w:rFonts w:asciiTheme="minorHAnsi" w:hAnsiTheme="minorHAnsi"/>
                <w:rPrChange w:id="266" w:author="Gregory Montilla" w:date="2017-11-17T09:44:00Z">
                  <w:rPr>
                    <w:ins w:id="267" w:author="Gregory Montilla" w:date="2017-10-07T12:00:00Z"/>
                  </w:rPr>
                </w:rPrChange>
              </w:rPr>
              <w:pPrChange w:id="268" w:author="Gregory Montilla" w:date="2017-11-13T09:42:00Z">
                <w:pPr/>
              </w:pPrChange>
            </w:pPr>
            <w:ins w:id="269" w:author="Gregory Montilla" w:date="2017-10-07T12:00:00Z">
              <w:r w:rsidRPr="008F725F">
                <w:rPr>
                  <w:rFonts w:asciiTheme="minorHAnsi" w:hAnsiTheme="minorHAnsi"/>
                  <w:rPrChange w:id="270" w:author="Gregory Montilla" w:date="2017-11-17T09:44:00Z">
                    <w:rPr/>
                  </w:rPrChange>
                </w:rPr>
                <w:t>Collaborations:</w:t>
              </w:r>
            </w:ins>
          </w:p>
          <w:p w14:paraId="467FB21D" w14:textId="77777777" w:rsidR="001620D8" w:rsidRDefault="001620D8">
            <w:pPr>
              <w:spacing w:line="276" w:lineRule="auto"/>
              <w:rPr>
                <w:rFonts w:asciiTheme="minorHAnsi" w:hAnsiTheme="minorHAnsi"/>
              </w:rPr>
              <w:pPrChange w:id="271" w:author="Gregory Montilla" w:date="2017-11-13T09:42:00Z">
                <w:pPr/>
              </w:pPrChange>
            </w:pPr>
            <w:r>
              <w:rPr>
                <w:rFonts w:asciiTheme="minorHAnsi" w:hAnsiTheme="minorHAnsi"/>
              </w:rPr>
              <w:t>Media Controller</w:t>
            </w:r>
          </w:p>
          <w:p w14:paraId="52E62079" w14:textId="77777777" w:rsidR="001620D8" w:rsidRDefault="001620D8" w:rsidP="001620D8">
            <w:pPr>
              <w:spacing w:line="276" w:lineRule="auto"/>
              <w:rPr>
                <w:rFonts w:asciiTheme="minorHAnsi" w:hAnsiTheme="minorHAnsi"/>
              </w:rPr>
            </w:pPr>
            <w:r>
              <w:rPr>
                <w:rFonts w:asciiTheme="minorHAnsi" w:hAnsiTheme="minorHAnsi"/>
              </w:rPr>
              <w:t>Music Player</w:t>
            </w:r>
          </w:p>
          <w:p w14:paraId="0C8465FB" w14:textId="08A4FAC0" w:rsidR="001620D8" w:rsidRPr="008F725F" w:rsidRDefault="001620D8" w:rsidP="001620D8">
            <w:pPr>
              <w:spacing w:line="276" w:lineRule="auto"/>
              <w:rPr>
                <w:ins w:id="272" w:author="Gregory Montilla" w:date="2017-10-07T11:59:00Z"/>
                <w:rFonts w:asciiTheme="minorHAnsi" w:hAnsiTheme="minorHAnsi"/>
                <w:rPrChange w:id="273" w:author="Gregory Montilla" w:date="2017-11-17T09:44:00Z">
                  <w:rPr>
                    <w:ins w:id="274" w:author="Gregory Montilla" w:date="2017-10-07T11:59:00Z"/>
                  </w:rPr>
                </w:rPrChange>
              </w:rPr>
            </w:pPr>
            <w:r>
              <w:rPr>
                <w:rFonts w:asciiTheme="minorHAnsi" w:hAnsiTheme="minorHAnsi"/>
              </w:rPr>
              <w:t>Songs</w:t>
            </w:r>
          </w:p>
        </w:tc>
      </w:tr>
    </w:tbl>
    <w:p w14:paraId="64B893E9" w14:textId="77777777" w:rsidR="001620D8" w:rsidRDefault="001620D8" w:rsidP="001620D8">
      <w:pPr>
        <w:spacing w:line="276" w:lineRule="auto"/>
        <w:rPr>
          <w:rFonts w:asciiTheme="minorHAnsi" w:hAnsiTheme="minorHAnsi"/>
        </w:rPr>
      </w:pPr>
    </w:p>
    <w:tbl>
      <w:tblPr>
        <w:tblStyle w:val="TableGrid"/>
        <w:tblpPr w:leftFromText="180" w:rightFromText="180" w:vertAnchor="text" w:tblpY="1"/>
        <w:tblOverlap w:val="never"/>
        <w:tblW w:w="0" w:type="auto"/>
        <w:tblLook w:val="04A0" w:firstRow="1" w:lastRow="0" w:firstColumn="1" w:lastColumn="0" w:noHBand="0" w:noVBand="1"/>
      </w:tblPr>
      <w:tblGrid>
        <w:gridCol w:w="4495"/>
        <w:gridCol w:w="4732"/>
      </w:tblGrid>
      <w:tr w:rsidR="001620D8" w:rsidRPr="008F725F" w14:paraId="1E663018" w14:textId="77777777" w:rsidTr="00AD1E95">
        <w:trPr>
          <w:trHeight w:val="225"/>
        </w:trPr>
        <w:tc>
          <w:tcPr>
            <w:tcW w:w="0" w:type="auto"/>
            <w:gridSpan w:val="2"/>
          </w:tcPr>
          <w:p w14:paraId="1B837D2F" w14:textId="31E0B83A" w:rsidR="001620D8" w:rsidRPr="008F725F" w:rsidRDefault="001620D8">
            <w:pPr>
              <w:spacing w:line="276" w:lineRule="auto"/>
              <w:jc w:val="center"/>
              <w:rPr>
                <w:ins w:id="275" w:author="Gregory Montilla" w:date="2017-10-07T11:59:00Z"/>
                <w:rFonts w:asciiTheme="minorHAnsi" w:hAnsiTheme="minorHAnsi"/>
                <w:rPrChange w:id="276" w:author="Gregory Montilla" w:date="2017-11-17T09:44:00Z">
                  <w:rPr>
                    <w:ins w:id="277" w:author="Gregory Montilla" w:date="2017-10-07T11:59:00Z"/>
                  </w:rPr>
                </w:rPrChange>
              </w:rPr>
              <w:pPrChange w:id="278" w:author="Gregory Montilla" w:date="2017-11-13T09:42:00Z">
                <w:pPr/>
              </w:pPrChange>
            </w:pPr>
            <w:ins w:id="279" w:author="Gregory Montilla" w:date="2017-11-13T09:42:00Z">
              <w:del w:id="280" w:author="Gregory Montilla" w:date="2017-11-15T10:00:00Z">
                <w:r w:rsidRPr="008F725F" w:rsidDel="000D4461">
                  <w:rPr>
                    <w:rFonts w:asciiTheme="minorHAnsi" w:hAnsiTheme="minorHAnsi"/>
                    <w:rPrChange w:id="281" w:author="Gregory Montilla" w:date="2017-11-17T09:44:00Z">
                      <w:rPr/>
                    </w:rPrChange>
                  </w:rPr>
                  <w:delText>Media Controller</w:delText>
                </w:r>
              </w:del>
            </w:ins>
            <w:r>
              <w:rPr>
                <w:rFonts w:asciiTheme="minorHAnsi" w:hAnsiTheme="minorHAnsi"/>
              </w:rPr>
              <w:t>Soundcloud</w:t>
            </w:r>
          </w:p>
        </w:tc>
      </w:tr>
      <w:tr w:rsidR="001620D8" w:rsidRPr="008F725F" w14:paraId="4CF69EED" w14:textId="77777777" w:rsidTr="00AD1E95">
        <w:trPr>
          <w:trHeight w:val="208"/>
        </w:trPr>
        <w:tc>
          <w:tcPr>
            <w:tcW w:w="4495" w:type="dxa"/>
          </w:tcPr>
          <w:p w14:paraId="514FCF27" w14:textId="39FF57AD" w:rsidR="001620D8" w:rsidRPr="008F725F" w:rsidRDefault="001620D8">
            <w:pPr>
              <w:spacing w:line="276" w:lineRule="auto"/>
              <w:rPr>
                <w:ins w:id="282" w:author="Gregory Montilla" w:date="2017-10-07T12:00:00Z"/>
                <w:rFonts w:asciiTheme="minorHAnsi" w:hAnsiTheme="minorHAnsi"/>
                <w:rPrChange w:id="283" w:author="Gregory Montilla" w:date="2017-11-17T09:44:00Z">
                  <w:rPr>
                    <w:ins w:id="284" w:author="Gregory Montilla" w:date="2017-10-07T12:00:00Z"/>
                  </w:rPr>
                </w:rPrChange>
              </w:rPr>
              <w:pPrChange w:id="285" w:author="Gregory Montilla" w:date="2017-11-13T09:42:00Z">
                <w:pPr/>
              </w:pPrChange>
            </w:pPr>
            <w:ins w:id="286" w:author="Gregory Montilla" w:date="2017-10-07T12:00:00Z">
              <w:r w:rsidRPr="008F725F">
                <w:rPr>
                  <w:rFonts w:asciiTheme="minorHAnsi" w:hAnsiTheme="minorHAnsi"/>
                  <w:rPrChange w:id="287" w:author="Gregory Montilla" w:date="2017-11-17T09:44:00Z">
                    <w:rPr/>
                  </w:rPrChange>
                </w:rPr>
                <w:t>Responsibilities:</w:t>
              </w:r>
            </w:ins>
          </w:p>
          <w:p w14:paraId="7DCADB1D" w14:textId="688F7A3B" w:rsidR="001620D8" w:rsidRDefault="004E7238">
            <w:pPr>
              <w:spacing w:line="276" w:lineRule="auto"/>
              <w:rPr>
                <w:rFonts w:asciiTheme="minorHAnsi" w:hAnsiTheme="minorHAnsi"/>
              </w:rPr>
              <w:pPrChange w:id="288" w:author="Gregory Montilla" w:date="2017-11-13T09:42:00Z">
                <w:pPr/>
              </w:pPrChange>
            </w:pPr>
            <w:r>
              <w:rPr>
                <w:rFonts w:asciiTheme="minorHAnsi" w:hAnsiTheme="minorHAnsi"/>
              </w:rPr>
              <w:t>View songs</w:t>
            </w:r>
          </w:p>
          <w:p w14:paraId="63511E2C" w14:textId="13D34B96" w:rsidR="004E7238" w:rsidRDefault="004E7238" w:rsidP="004E7238">
            <w:pPr>
              <w:spacing w:line="276" w:lineRule="auto"/>
              <w:rPr>
                <w:rFonts w:asciiTheme="minorHAnsi" w:hAnsiTheme="minorHAnsi"/>
              </w:rPr>
            </w:pPr>
            <w:r>
              <w:rPr>
                <w:rFonts w:asciiTheme="minorHAnsi" w:hAnsiTheme="minorHAnsi"/>
              </w:rPr>
              <w:t>View playlists</w:t>
            </w:r>
          </w:p>
          <w:p w14:paraId="506A78F1" w14:textId="77777777" w:rsidR="00887F44" w:rsidRDefault="00887F44" w:rsidP="00887F44">
            <w:pPr>
              <w:spacing w:line="276" w:lineRule="auto"/>
              <w:rPr>
                <w:rFonts w:asciiTheme="minorHAnsi" w:hAnsiTheme="minorHAnsi"/>
              </w:rPr>
            </w:pPr>
            <w:r>
              <w:rPr>
                <w:rFonts w:asciiTheme="minorHAnsi" w:hAnsiTheme="minorHAnsi"/>
              </w:rPr>
              <w:t>Soundcloud title</w:t>
            </w:r>
          </w:p>
          <w:p w14:paraId="1FAE88E0" w14:textId="0B6DF9E8" w:rsidR="00887F44" w:rsidRDefault="00887F44" w:rsidP="00887F44">
            <w:pPr>
              <w:spacing w:line="276" w:lineRule="auto"/>
              <w:rPr>
                <w:rFonts w:asciiTheme="minorHAnsi" w:hAnsiTheme="minorHAnsi"/>
              </w:rPr>
            </w:pPr>
            <w:r>
              <w:rPr>
                <w:rFonts w:asciiTheme="minorHAnsi" w:hAnsiTheme="minorHAnsi"/>
              </w:rPr>
              <w:t>Soundcloud URL</w:t>
            </w:r>
          </w:p>
          <w:p w14:paraId="6A44E078" w14:textId="77777777" w:rsidR="001620D8" w:rsidRPr="008F725F" w:rsidDel="000D4461" w:rsidRDefault="001620D8" w:rsidP="00AD1E95">
            <w:pPr>
              <w:spacing w:line="276" w:lineRule="auto"/>
              <w:rPr>
                <w:ins w:id="289" w:author="Gregory Montilla" w:date="2017-11-13T17:16:00Z"/>
                <w:del w:id="290" w:author="Gregory Montilla" w:date="2017-11-15T10:01:00Z"/>
                <w:rFonts w:asciiTheme="minorHAnsi" w:hAnsiTheme="minorHAnsi"/>
                <w:rPrChange w:id="291" w:author="Gregory Montilla" w:date="2017-11-17T09:44:00Z">
                  <w:rPr>
                    <w:ins w:id="292" w:author="Gregory Montilla" w:date="2017-11-13T17:16:00Z"/>
                    <w:del w:id="293" w:author="Gregory Montilla" w:date="2017-11-15T10:01:00Z"/>
                  </w:rPr>
                </w:rPrChange>
              </w:rPr>
            </w:pPr>
            <w:ins w:id="294" w:author="Gregory Montilla" w:date="2017-11-13T17:16:00Z">
              <w:del w:id="295" w:author="Gregory Montilla" w:date="2017-11-15T10:01:00Z">
                <w:r w:rsidRPr="008F725F" w:rsidDel="000D4461">
                  <w:rPr>
                    <w:rFonts w:asciiTheme="minorHAnsi" w:hAnsiTheme="minorHAnsi"/>
                    <w:rPrChange w:id="296" w:author="Gregory Montilla" w:date="2017-11-17T09:44:00Z">
                      <w:rPr/>
                    </w:rPrChange>
                  </w:rPr>
                  <w:delText>PauseSkip</w:delText>
                </w:r>
              </w:del>
            </w:ins>
          </w:p>
          <w:p w14:paraId="6F643C06" w14:textId="77777777" w:rsidR="001620D8" w:rsidRPr="008F725F" w:rsidDel="000D4461" w:rsidRDefault="001620D8">
            <w:pPr>
              <w:spacing w:line="276" w:lineRule="auto"/>
              <w:rPr>
                <w:ins w:id="297" w:author="Gregory Montilla" w:date="2017-11-13T17:16:00Z"/>
                <w:del w:id="298" w:author="Gregory Montilla" w:date="2017-11-15T10:01:00Z"/>
                <w:rFonts w:asciiTheme="minorHAnsi" w:hAnsiTheme="minorHAnsi"/>
                <w:rPrChange w:id="299" w:author="Gregory Montilla" w:date="2017-11-17T09:44:00Z">
                  <w:rPr>
                    <w:ins w:id="300" w:author="Gregory Montilla" w:date="2017-11-13T17:16:00Z"/>
                    <w:del w:id="301" w:author="Gregory Montilla" w:date="2017-11-15T10:01:00Z"/>
                  </w:rPr>
                </w:rPrChange>
              </w:rPr>
              <w:pPrChange w:id="302" w:author="Gregory Montilla" w:date="2017-11-13T09:42:00Z">
                <w:pPr/>
              </w:pPrChange>
            </w:pPr>
            <w:ins w:id="303" w:author="Gregory Montilla" w:date="2017-11-13T17:16:00Z">
              <w:del w:id="304" w:author="Gregory Montilla" w:date="2017-11-15T10:01:00Z">
                <w:r w:rsidRPr="008F725F" w:rsidDel="000D4461">
                  <w:rPr>
                    <w:rFonts w:asciiTheme="minorHAnsi" w:hAnsiTheme="minorHAnsi"/>
                    <w:rPrChange w:id="305" w:author="Gregory Montilla" w:date="2017-11-17T09:44:00Z">
                      <w:rPr/>
                    </w:rPrChange>
                  </w:rPr>
                  <w:delText>Previous</w:delText>
                </w:r>
              </w:del>
            </w:ins>
          </w:p>
          <w:p w14:paraId="735FA99D" w14:textId="77777777" w:rsidR="001620D8" w:rsidRPr="008F725F" w:rsidDel="000D4461" w:rsidRDefault="001620D8">
            <w:pPr>
              <w:spacing w:line="276" w:lineRule="auto"/>
              <w:rPr>
                <w:ins w:id="306" w:author="Gregory Montilla" w:date="2017-11-13T17:17:00Z"/>
                <w:del w:id="307" w:author="Gregory Montilla" w:date="2017-11-15T10:01:00Z"/>
                <w:rFonts w:asciiTheme="minorHAnsi" w:hAnsiTheme="minorHAnsi"/>
                <w:rPrChange w:id="308" w:author="Gregory Montilla" w:date="2017-11-17T09:44:00Z">
                  <w:rPr>
                    <w:ins w:id="309" w:author="Gregory Montilla" w:date="2017-11-13T17:17:00Z"/>
                    <w:del w:id="310" w:author="Gregory Montilla" w:date="2017-11-15T10:01:00Z"/>
                  </w:rPr>
                </w:rPrChange>
              </w:rPr>
              <w:pPrChange w:id="311" w:author="Gregory Montilla" w:date="2017-11-13T09:42:00Z">
                <w:pPr/>
              </w:pPrChange>
            </w:pPr>
            <w:ins w:id="312" w:author="Gregory Montilla" w:date="2017-11-13T17:17:00Z">
              <w:del w:id="313" w:author="Gregory Montilla" w:date="2017-11-15T10:01:00Z">
                <w:r w:rsidRPr="008F725F" w:rsidDel="000D4461">
                  <w:rPr>
                    <w:rFonts w:asciiTheme="minorHAnsi" w:hAnsiTheme="minorHAnsi"/>
                    <w:rPrChange w:id="314" w:author="Gregory Montilla" w:date="2017-11-17T09:44:00Z">
                      <w:rPr/>
                    </w:rPrChange>
                  </w:rPr>
                  <w:delText>Raise volume</w:delText>
                </w:r>
              </w:del>
            </w:ins>
          </w:p>
          <w:p w14:paraId="37FADA8E" w14:textId="77777777" w:rsidR="001620D8" w:rsidRPr="008F725F" w:rsidRDefault="001620D8">
            <w:pPr>
              <w:spacing w:line="276" w:lineRule="auto"/>
              <w:rPr>
                <w:ins w:id="315" w:author="Gregory Montilla" w:date="2017-10-07T11:59:00Z"/>
                <w:rFonts w:asciiTheme="minorHAnsi" w:hAnsiTheme="minorHAnsi"/>
                <w:rPrChange w:id="316" w:author="Gregory Montilla" w:date="2017-11-17T09:44:00Z">
                  <w:rPr>
                    <w:ins w:id="317" w:author="Gregory Montilla" w:date="2017-10-07T11:59:00Z"/>
                  </w:rPr>
                </w:rPrChange>
              </w:rPr>
              <w:pPrChange w:id="318" w:author="Gregory Montilla" w:date="2017-11-13T09:42:00Z">
                <w:pPr/>
              </w:pPrChange>
            </w:pPr>
            <w:ins w:id="319" w:author="Gregory Montilla" w:date="2017-11-13T17:17:00Z">
              <w:r w:rsidRPr="008F725F">
                <w:rPr>
                  <w:rFonts w:asciiTheme="minorHAnsi" w:hAnsiTheme="minorHAnsi"/>
                  <w:rPrChange w:id="320" w:author="Gregory Montilla" w:date="2017-11-17T09:44:00Z">
                    <w:rPr/>
                  </w:rPrChange>
                </w:rPr>
                <w:t>Lower volume</w:t>
              </w:r>
            </w:ins>
          </w:p>
        </w:tc>
        <w:tc>
          <w:tcPr>
            <w:tcW w:w="4732" w:type="dxa"/>
          </w:tcPr>
          <w:p w14:paraId="2D9F506E" w14:textId="77777777" w:rsidR="001620D8" w:rsidRPr="008F725F" w:rsidRDefault="001620D8">
            <w:pPr>
              <w:spacing w:line="276" w:lineRule="auto"/>
              <w:rPr>
                <w:ins w:id="321" w:author="Gregory Montilla" w:date="2017-10-07T12:00:00Z"/>
                <w:rFonts w:asciiTheme="minorHAnsi" w:hAnsiTheme="minorHAnsi"/>
                <w:rPrChange w:id="322" w:author="Gregory Montilla" w:date="2017-11-17T09:44:00Z">
                  <w:rPr>
                    <w:ins w:id="323" w:author="Gregory Montilla" w:date="2017-10-07T12:00:00Z"/>
                  </w:rPr>
                </w:rPrChange>
              </w:rPr>
              <w:pPrChange w:id="324" w:author="Gregory Montilla" w:date="2017-11-13T09:42:00Z">
                <w:pPr/>
              </w:pPrChange>
            </w:pPr>
            <w:ins w:id="325" w:author="Gregory Montilla" w:date="2017-10-07T12:00:00Z">
              <w:r w:rsidRPr="008F725F">
                <w:rPr>
                  <w:rFonts w:asciiTheme="minorHAnsi" w:hAnsiTheme="minorHAnsi"/>
                  <w:rPrChange w:id="326" w:author="Gregory Montilla" w:date="2017-11-17T09:44:00Z">
                    <w:rPr/>
                  </w:rPrChange>
                </w:rPr>
                <w:t>Collaborations:</w:t>
              </w:r>
            </w:ins>
          </w:p>
          <w:p w14:paraId="53DD5371" w14:textId="77777777" w:rsidR="001620D8" w:rsidRDefault="001620D8">
            <w:pPr>
              <w:spacing w:line="276" w:lineRule="auto"/>
              <w:rPr>
                <w:rFonts w:asciiTheme="minorHAnsi" w:hAnsiTheme="minorHAnsi"/>
              </w:rPr>
              <w:pPrChange w:id="327" w:author="Gregory Montilla" w:date="2017-11-13T09:42:00Z">
                <w:pPr/>
              </w:pPrChange>
            </w:pPr>
            <w:r>
              <w:rPr>
                <w:rFonts w:asciiTheme="minorHAnsi" w:hAnsiTheme="minorHAnsi"/>
              </w:rPr>
              <w:t>Media Controller</w:t>
            </w:r>
          </w:p>
          <w:p w14:paraId="6CD6FAD4" w14:textId="77777777" w:rsidR="001620D8" w:rsidRDefault="001620D8" w:rsidP="00AD1E95">
            <w:pPr>
              <w:spacing w:line="276" w:lineRule="auto"/>
              <w:rPr>
                <w:rFonts w:asciiTheme="minorHAnsi" w:hAnsiTheme="minorHAnsi"/>
              </w:rPr>
            </w:pPr>
            <w:r>
              <w:rPr>
                <w:rFonts w:asciiTheme="minorHAnsi" w:hAnsiTheme="minorHAnsi"/>
              </w:rPr>
              <w:t>Music Player</w:t>
            </w:r>
          </w:p>
          <w:p w14:paraId="0E617C9F" w14:textId="77777777" w:rsidR="001620D8" w:rsidRPr="008F725F" w:rsidRDefault="001620D8" w:rsidP="00AD1E95">
            <w:pPr>
              <w:spacing w:line="276" w:lineRule="auto"/>
              <w:rPr>
                <w:ins w:id="328" w:author="Gregory Montilla" w:date="2017-10-07T11:59:00Z"/>
                <w:rFonts w:asciiTheme="minorHAnsi" w:hAnsiTheme="minorHAnsi"/>
                <w:rPrChange w:id="329" w:author="Gregory Montilla" w:date="2017-11-17T09:44:00Z">
                  <w:rPr>
                    <w:ins w:id="330" w:author="Gregory Montilla" w:date="2017-10-07T11:59:00Z"/>
                  </w:rPr>
                </w:rPrChange>
              </w:rPr>
            </w:pPr>
            <w:r>
              <w:rPr>
                <w:rFonts w:asciiTheme="minorHAnsi" w:hAnsiTheme="minorHAnsi"/>
              </w:rPr>
              <w:t>Songs</w:t>
            </w:r>
          </w:p>
        </w:tc>
      </w:tr>
    </w:tbl>
    <w:p w14:paraId="0C8DB7B7" w14:textId="77777777" w:rsidR="001620D8" w:rsidRDefault="001620D8" w:rsidP="001620D8">
      <w:pPr>
        <w:spacing w:line="276" w:lineRule="auto"/>
        <w:rPr>
          <w:rFonts w:asciiTheme="minorHAnsi" w:hAnsiTheme="minorHAnsi"/>
        </w:rPr>
      </w:pPr>
    </w:p>
    <w:tbl>
      <w:tblPr>
        <w:tblStyle w:val="TableGrid"/>
        <w:tblpPr w:leftFromText="180" w:rightFromText="180" w:vertAnchor="text" w:tblpY="1"/>
        <w:tblOverlap w:val="never"/>
        <w:tblW w:w="0" w:type="auto"/>
        <w:tblLook w:val="04A0" w:firstRow="1" w:lastRow="0" w:firstColumn="1" w:lastColumn="0" w:noHBand="0" w:noVBand="1"/>
      </w:tblPr>
      <w:tblGrid>
        <w:gridCol w:w="4495"/>
        <w:gridCol w:w="4732"/>
      </w:tblGrid>
      <w:tr w:rsidR="001620D8" w:rsidRPr="008F725F" w14:paraId="73034C0F" w14:textId="77777777" w:rsidTr="00AD1E95">
        <w:trPr>
          <w:trHeight w:val="225"/>
        </w:trPr>
        <w:tc>
          <w:tcPr>
            <w:tcW w:w="0" w:type="auto"/>
            <w:gridSpan w:val="2"/>
          </w:tcPr>
          <w:p w14:paraId="33CDA36D" w14:textId="0EFFEB35" w:rsidR="001620D8" w:rsidRPr="008F725F" w:rsidRDefault="001620D8">
            <w:pPr>
              <w:spacing w:line="276" w:lineRule="auto"/>
              <w:jc w:val="center"/>
              <w:rPr>
                <w:ins w:id="331" w:author="Gregory Montilla" w:date="2017-10-07T11:59:00Z"/>
                <w:rFonts w:asciiTheme="minorHAnsi" w:hAnsiTheme="minorHAnsi"/>
                <w:rPrChange w:id="332" w:author="Gregory Montilla" w:date="2017-11-17T09:44:00Z">
                  <w:rPr>
                    <w:ins w:id="333" w:author="Gregory Montilla" w:date="2017-10-07T11:59:00Z"/>
                  </w:rPr>
                </w:rPrChange>
              </w:rPr>
              <w:pPrChange w:id="334" w:author="Gregory Montilla" w:date="2017-11-13T09:42:00Z">
                <w:pPr/>
              </w:pPrChange>
            </w:pPr>
            <w:ins w:id="335" w:author="Gregory Montilla" w:date="2017-11-13T09:42:00Z">
              <w:del w:id="336" w:author="Gregory Montilla" w:date="2017-11-15T10:00:00Z">
                <w:r w:rsidRPr="008F725F" w:rsidDel="000D4461">
                  <w:rPr>
                    <w:rFonts w:asciiTheme="minorHAnsi" w:hAnsiTheme="minorHAnsi"/>
                    <w:rPrChange w:id="337" w:author="Gregory Montilla" w:date="2017-11-17T09:44:00Z">
                      <w:rPr/>
                    </w:rPrChange>
                  </w:rPr>
                  <w:delText>Media Controller</w:delText>
                </w:r>
              </w:del>
            </w:ins>
            <w:r>
              <w:rPr>
                <w:rFonts w:asciiTheme="minorHAnsi" w:hAnsiTheme="minorHAnsi"/>
              </w:rPr>
              <w:t>YouTube</w:t>
            </w:r>
          </w:p>
        </w:tc>
      </w:tr>
      <w:tr w:rsidR="001620D8" w:rsidRPr="008F725F" w14:paraId="20B45B38" w14:textId="77777777" w:rsidTr="00AD1E95">
        <w:trPr>
          <w:trHeight w:val="208"/>
        </w:trPr>
        <w:tc>
          <w:tcPr>
            <w:tcW w:w="4495" w:type="dxa"/>
          </w:tcPr>
          <w:p w14:paraId="46DCB188" w14:textId="59FF8331" w:rsidR="004E7238" w:rsidRDefault="001620D8" w:rsidP="004E7238">
            <w:pPr>
              <w:spacing w:line="276" w:lineRule="auto"/>
              <w:rPr>
                <w:rFonts w:asciiTheme="minorHAnsi" w:hAnsiTheme="minorHAnsi"/>
              </w:rPr>
            </w:pPr>
            <w:ins w:id="338" w:author="Gregory Montilla" w:date="2017-10-07T12:00:00Z">
              <w:r w:rsidRPr="008F725F">
                <w:rPr>
                  <w:rFonts w:asciiTheme="minorHAnsi" w:hAnsiTheme="minorHAnsi"/>
                  <w:rPrChange w:id="339" w:author="Gregory Montilla" w:date="2017-11-17T09:44:00Z">
                    <w:rPr/>
                  </w:rPrChange>
                </w:rPr>
                <w:t>Responsibilities:</w:t>
              </w:r>
            </w:ins>
          </w:p>
          <w:p w14:paraId="54BF3838" w14:textId="065D24DF" w:rsidR="004E7238" w:rsidRDefault="004E7238" w:rsidP="004E7238">
            <w:pPr>
              <w:spacing w:line="276" w:lineRule="auto"/>
              <w:rPr>
                <w:rFonts w:asciiTheme="minorHAnsi" w:hAnsiTheme="minorHAnsi"/>
              </w:rPr>
            </w:pPr>
            <w:r>
              <w:rPr>
                <w:rFonts w:asciiTheme="minorHAnsi" w:hAnsiTheme="minorHAnsi"/>
              </w:rPr>
              <w:t>View playlists</w:t>
            </w:r>
          </w:p>
          <w:p w14:paraId="0ABEEFBB" w14:textId="77777777" w:rsidR="00540B8B" w:rsidRDefault="00540B8B">
            <w:pPr>
              <w:spacing w:line="276" w:lineRule="auto"/>
              <w:rPr>
                <w:rFonts w:asciiTheme="minorHAnsi" w:hAnsiTheme="minorHAnsi"/>
              </w:rPr>
              <w:pPrChange w:id="340" w:author="Gregory Montilla" w:date="2017-11-13T09:42:00Z">
                <w:pPr/>
              </w:pPrChange>
            </w:pPr>
            <w:r>
              <w:rPr>
                <w:rFonts w:asciiTheme="minorHAnsi" w:hAnsiTheme="minorHAnsi"/>
              </w:rPr>
              <w:t>YouTube title</w:t>
            </w:r>
          </w:p>
          <w:p w14:paraId="62AD3427" w14:textId="3A58D9B9" w:rsidR="001620D8" w:rsidRPr="008F725F" w:rsidDel="000D4461" w:rsidRDefault="00540B8B" w:rsidP="00540B8B">
            <w:pPr>
              <w:spacing w:line="276" w:lineRule="auto"/>
              <w:rPr>
                <w:ins w:id="341" w:author="Gregory Montilla" w:date="2017-11-13T17:16:00Z"/>
                <w:del w:id="342" w:author="Gregory Montilla" w:date="2017-11-15T10:01:00Z"/>
                <w:rFonts w:asciiTheme="minorHAnsi" w:hAnsiTheme="minorHAnsi"/>
                <w:rPrChange w:id="343" w:author="Gregory Montilla" w:date="2017-11-17T09:44:00Z">
                  <w:rPr>
                    <w:ins w:id="344" w:author="Gregory Montilla" w:date="2017-11-13T17:16:00Z"/>
                    <w:del w:id="345" w:author="Gregory Montilla" w:date="2017-11-15T10:01:00Z"/>
                  </w:rPr>
                </w:rPrChange>
              </w:rPr>
            </w:pPr>
            <w:r>
              <w:rPr>
                <w:rFonts w:asciiTheme="minorHAnsi" w:hAnsiTheme="minorHAnsi"/>
              </w:rPr>
              <w:t xml:space="preserve">YouTube </w:t>
            </w:r>
            <w:proofErr w:type="spellStart"/>
            <w:r>
              <w:rPr>
                <w:rFonts w:asciiTheme="minorHAnsi" w:hAnsiTheme="minorHAnsi"/>
              </w:rPr>
              <w:t>URL</w:t>
            </w:r>
            <w:ins w:id="346" w:author="Gregory Montilla" w:date="2017-11-13T17:16:00Z">
              <w:del w:id="347" w:author="Gregory Montilla" w:date="2017-11-15T10:01:00Z">
                <w:r w:rsidR="001620D8" w:rsidRPr="008F725F" w:rsidDel="000D4461">
                  <w:rPr>
                    <w:rFonts w:asciiTheme="minorHAnsi" w:hAnsiTheme="minorHAnsi"/>
                    <w:rPrChange w:id="348" w:author="Gregory Montilla" w:date="2017-11-17T09:44:00Z">
                      <w:rPr/>
                    </w:rPrChange>
                  </w:rPr>
                  <w:delText>PauseSkip</w:delText>
                </w:r>
              </w:del>
            </w:ins>
          </w:p>
          <w:p w14:paraId="29B6B208" w14:textId="77777777" w:rsidR="001620D8" w:rsidRPr="008F725F" w:rsidDel="000D4461" w:rsidRDefault="001620D8">
            <w:pPr>
              <w:spacing w:line="276" w:lineRule="auto"/>
              <w:rPr>
                <w:ins w:id="349" w:author="Gregory Montilla" w:date="2017-11-13T17:16:00Z"/>
                <w:del w:id="350" w:author="Gregory Montilla" w:date="2017-11-15T10:01:00Z"/>
                <w:rFonts w:asciiTheme="minorHAnsi" w:hAnsiTheme="minorHAnsi"/>
                <w:rPrChange w:id="351" w:author="Gregory Montilla" w:date="2017-11-17T09:44:00Z">
                  <w:rPr>
                    <w:ins w:id="352" w:author="Gregory Montilla" w:date="2017-11-13T17:16:00Z"/>
                    <w:del w:id="353" w:author="Gregory Montilla" w:date="2017-11-15T10:01:00Z"/>
                  </w:rPr>
                </w:rPrChange>
              </w:rPr>
              <w:pPrChange w:id="354" w:author="Gregory Montilla" w:date="2017-11-13T09:42:00Z">
                <w:pPr/>
              </w:pPrChange>
            </w:pPr>
            <w:ins w:id="355" w:author="Gregory Montilla" w:date="2017-11-13T17:16:00Z">
              <w:del w:id="356" w:author="Gregory Montilla" w:date="2017-11-15T10:01:00Z">
                <w:r w:rsidRPr="008F725F" w:rsidDel="000D4461">
                  <w:rPr>
                    <w:rFonts w:asciiTheme="minorHAnsi" w:hAnsiTheme="minorHAnsi"/>
                    <w:rPrChange w:id="357" w:author="Gregory Montilla" w:date="2017-11-17T09:44:00Z">
                      <w:rPr/>
                    </w:rPrChange>
                  </w:rPr>
                  <w:delText>Previous</w:delText>
                </w:r>
              </w:del>
            </w:ins>
          </w:p>
          <w:p w14:paraId="60D8AC07" w14:textId="77777777" w:rsidR="001620D8" w:rsidRPr="008F725F" w:rsidDel="000D4461" w:rsidRDefault="001620D8">
            <w:pPr>
              <w:spacing w:line="276" w:lineRule="auto"/>
              <w:rPr>
                <w:ins w:id="358" w:author="Gregory Montilla" w:date="2017-11-13T17:17:00Z"/>
                <w:del w:id="359" w:author="Gregory Montilla" w:date="2017-11-15T10:01:00Z"/>
                <w:rFonts w:asciiTheme="minorHAnsi" w:hAnsiTheme="minorHAnsi"/>
                <w:rPrChange w:id="360" w:author="Gregory Montilla" w:date="2017-11-17T09:44:00Z">
                  <w:rPr>
                    <w:ins w:id="361" w:author="Gregory Montilla" w:date="2017-11-13T17:17:00Z"/>
                    <w:del w:id="362" w:author="Gregory Montilla" w:date="2017-11-15T10:01:00Z"/>
                  </w:rPr>
                </w:rPrChange>
              </w:rPr>
              <w:pPrChange w:id="363" w:author="Gregory Montilla" w:date="2017-11-13T09:42:00Z">
                <w:pPr/>
              </w:pPrChange>
            </w:pPr>
            <w:ins w:id="364" w:author="Gregory Montilla" w:date="2017-11-13T17:17:00Z">
              <w:del w:id="365" w:author="Gregory Montilla" w:date="2017-11-15T10:01:00Z">
                <w:r w:rsidRPr="008F725F" w:rsidDel="000D4461">
                  <w:rPr>
                    <w:rFonts w:asciiTheme="minorHAnsi" w:hAnsiTheme="minorHAnsi"/>
                    <w:rPrChange w:id="366" w:author="Gregory Montilla" w:date="2017-11-17T09:44:00Z">
                      <w:rPr/>
                    </w:rPrChange>
                  </w:rPr>
                  <w:delText>Raise volume</w:delText>
                </w:r>
              </w:del>
            </w:ins>
          </w:p>
          <w:p w14:paraId="734C818D" w14:textId="77777777" w:rsidR="001620D8" w:rsidRPr="008F725F" w:rsidRDefault="001620D8">
            <w:pPr>
              <w:spacing w:line="276" w:lineRule="auto"/>
              <w:rPr>
                <w:ins w:id="367" w:author="Gregory Montilla" w:date="2017-10-07T11:59:00Z"/>
                <w:rFonts w:asciiTheme="minorHAnsi" w:hAnsiTheme="minorHAnsi"/>
                <w:rPrChange w:id="368" w:author="Gregory Montilla" w:date="2017-11-17T09:44:00Z">
                  <w:rPr>
                    <w:ins w:id="369" w:author="Gregory Montilla" w:date="2017-10-07T11:59:00Z"/>
                  </w:rPr>
                </w:rPrChange>
              </w:rPr>
              <w:pPrChange w:id="370" w:author="Gregory Montilla" w:date="2017-11-13T09:42:00Z">
                <w:pPr/>
              </w:pPrChange>
            </w:pPr>
            <w:ins w:id="371" w:author="Gregory Montilla" w:date="2017-11-13T17:17:00Z">
              <w:r w:rsidRPr="008F725F">
                <w:rPr>
                  <w:rFonts w:asciiTheme="minorHAnsi" w:hAnsiTheme="minorHAnsi"/>
                  <w:rPrChange w:id="372" w:author="Gregory Montilla" w:date="2017-11-17T09:44:00Z">
                    <w:rPr/>
                  </w:rPrChange>
                </w:rPr>
                <w:t>Lower</w:t>
              </w:r>
              <w:proofErr w:type="spellEnd"/>
              <w:r w:rsidRPr="008F725F">
                <w:rPr>
                  <w:rFonts w:asciiTheme="minorHAnsi" w:hAnsiTheme="minorHAnsi"/>
                  <w:rPrChange w:id="373" w:author="Gregory Montilla" w:date="2017-11-17T09:44:00Z">
                    <w:rPr/>
                  </w:rPrChange>
                </w:rPr>
                <w:t xml:space="preserve"> volume</w:t>
              </w:r>
            </w:ins>
          </w:p>
        </w:tc>
        <w:tc>
          <w:tcPr>
            <w:tcW w:w="4732" w:type="dxa"/>
          </w:tcPr>
          <w:p w14:paraId="5912E579" w14:textId="77777777" w:rsidR="001620D8" w:rsidRPr="008F725F" w:rsidRDefault="001620D8">
            <w:pPr>
              <w:spacing w:line="276" w:lineRule="auto"/>
              <w:rPr>
                <w:ins w:id="374" w:author="Gregory Montilla" w:date="2017-10-07T12:00:00Z"/>
                <w:rFonts w:asciiTheme="minorHAnsi" w:hAnsiTheme="minorHAnsi"/>
                <w:rPrChange w:id="375" w:author="Gregory Montilla" w:date="2017-11-17T09:44:00Z">
                  <w:rPr>
                    <w:ins w:id="376" w:author="Gregory Montilla" w:date="2017-10-07T12:00:00Z"/>
                  </w:rPr>
                </w:rPrChange>
              </w:rPr>
              <w:pPrChange w:id="377" w:author="Gregory Montilla" w:date="2017-11-13T09:42:00Z">
                <w:pPr/>
              </w:pPrChange>
            </w:pPr>
            <w:ins w:id="378" w:author="Gregory Montilla" w:date="2017-10-07T12:00:00Z">
              <w:r w:rsidRPr="008F725F">
                <w:rPr>
                  <w:rFonts w:asciiTheme="minorHAnsi" w:hAnsiTheme="minorHAnsi"/>
                  <w:rPrChange w:id="379" w:author="Gregory Montilla" w:date="2017-11-17T09:44:00Z">
                    <w:rPr/>
                  </w:rPrChange>
                </w:rPr>
                <w:t>Collaborations:</w:t>
              </w:r>
            </w:ins>
          </w:p>
          <w:p w14:paraId="44FA387C" w14:textId="77777777" w:rsidR="001620D8" w:rsidRDefault="001620D8">
            <w:pPr>
              <w:spacing w:line="276" w:lineRule="auto"/>
              <w:rPr>
                <w:rFonts w:asciiTheme="minorHAnsi" w:hAnsiTheme="minorHAnsi"/>
              </w:rPr>
              <w:pPrChange w:id="380" w:author="Gregory Montilla" w:date="2017-11-13T09:42:00Z">
                <w:pPr/>
              </w:pPrChange>
            </w:pPr>
            <w:r>
              <w:rPr>
                <w:rFonts w:asciiTheme="minorHAnsi" w:hAnsiTheme="minorHAnsi"/>
              </w:rPr>
              <w:t>Media Controller</w:t>
            </w:r>
          </w:p>
          <w:p w14:paraId="4E55CB9B" w14:textId="77777777" w:rsidR="001620D8" w:rsidRDefault="001620D8" w:rsidP="00AD1E95">
            <w:pPr>
              <w:spacing w:line="276" w:lineRule="auto"/>
              <w:rPr>
                <w:rFonts w:asciiTheme="minorHAnsi" w:hAnsiTheme="minorHAnsi"/>
              </w:rPr>
            </w:pPr>
            <w:r>
              <w:rPr>
                <w:rFonts w:asciiTheme="minorHAnsi" w:hAnsiTheme="minorHAnsi"/>
              </w:rPr>
              <w:t>Music Player</w:t>
            </w:r>
          </w:p>
          <w:p w14:paraId="4C70DBFD" w14:textId="77777777" w:rsidR="001620D8" w:rsidRPr="008F725F" w:rsidRDefault="001620D8" w:rsidP="00AD1E95">
            <w:pPr>
              <w:spacing w:line="276" w:lineRule="auto"/>
              <w:rPr>
                <w:ins w:id="381" w:author="Gregory Montilla" w:date="2017-10-07T11:59:00Z"/>
                <w:rFonts w:asciiTheme="minorHAnsi" w:hAnsiTheme="minorHAnsi"/>
                <w:rPrChange w:id="382" w:author="Gregory Montilla" w:date="2017-11-17T09:44:00Z">
                  <w:rPr>
                    <w:ins w:id="383" w:author="Gregory Montilla" w:date="2017-10-07T11:59:00Z"/>
                  </w:rPr>
                </w:rPrChange>
              </w:rPr>
            </w:pPr>
            <w:r>
              <w:rPr>
                <w:rFonts w:asciiTheme="minorHAnsi" w:hAnsiTheme="minorHAnsi"/>
              </w:rPr>
              <w:t>Songs</w:t>
            </w:r>
          </w:p>
        </w:tc>
      </w:tr>
    </w:tbl>
    <w:p w14:paraId="00FE402D" w14:textId="2C3BC8A9" w:rsidR="00494E00" w:rsidRPr="008F725F" w:rsidRDefault="009B4EBC">
      <w:pPr>
        <w:spacing w:line="276" w:lineRule="auto"/>
        <w:rPr>
          <w:ins w:id="384" w:author="Gregory Montilla" w:date="2017-11-13T09:42:00Z"/>
          <w:rFonts w:asciiTheme="minorHAnsi" w:hAnsiTheme="minorHAnsi"/>
          <w:rPrChange w:id="385" w:author="Gregory Montilla" w:date="2017-11-17T09:44:00Z">
            <w:rPr>
              <w:ins w:id="386" w:author="Gregory Montilla" w:date="2017-11-13T09:42:00Z"/>
            </w:rPr>
          </w:rPrChange>
        </w:rPr>
        <w:pPrChange w:id="387" w:author="Gregory Montilla" w:date="2017-10-07T13:47:00Z">
          <w:pPr/>
        </w:pPrChange>
      </w:pPr>
      <w:ins w:id="388" w:author="Gregory Montilla" w:date="2017-11-13T09:42:00Z">
        <w:del w:id="389" w:author="Gregory Montilla" w:date="2017-11-15T09:00:00Z">
          <w:r w:rsidRPr="008F725F" w:rsidDel="00862FFE">
            <w:rPr>
              <w:rFonts w:asciiTheme="minorHAnsi" w:hAnsiTheme="minorHAnsi"/>
              <w:rPrChange w:id="390" w:author="Gregory Montilla" w:date="2017-11-17T09:44:00Z">
                <w:rPr/>
              </w:rPrChange>
            </w:rPr>
            <w:br w:type="textWrapping" w:clear="all"/>
          </w:r>
        </w:del>
      </w:ins>
    </w:p>
    <w:tbl>
      <w:tblPr>
        <w:tblStyle w:val="TableGrid"/>
        <w:tblW w:w="0" w:type="auto"/>
        <w:tblLook w:val="04A0" w:firstRow="1" w:lastRow="0" w:firstColumn="1" w:lastColumn="0" w:noHBand="0" w:noVBand="1"/>
      </w:tblPr>
      <w:tblGrid>
        <w:gridCol w:w="2336"/>
        <w:gridCol w:w="2430"/>
      </w:tblGrid>
      <w:tr w:rsidR="009B4EBC" w:rsidRPr="008F725F" w:rsidDel="00862FFE" w14:paraId="2EEC4398" w14:textId="462DB6EF" w:rsidTr="001C4CC7">
        <w:trPr>
          <w:ins w:id="391" w:author="Gregory Montilla" w:date="2017-11-13T09:42:00Z"/>
          <w:del w:id="392" w:author="Gregory Montilla" w:date="2017-11-15T09:00:00Z"/>
        </w:trPr>
        <w:tc>
          <w:tcPr>
            <w:tcW w:w="4766" w:type="dxa"/>
            <w:gridSpan w:val="2"/>
          </w:tcPr>
          <w:p w14:paraId="4E29A6AE" w14:textId="57467CC7" w:rsidR="009B4EBC" w:rsidRPr="008F725F" w:rsidDel="00862FFE" w:rsidRDefault="009B4EBC" w:rsidP="001C4CC7">
            <w:pPr>
              <w:spacing w:line="276" w:lineRule="auto"/>
              <w:jc w:val="center"/>
              <w:rPr>
                <w:ins w:id="393" w:author="Gregory Montilla" w:date="2017-11-13T09:42:00Z"/>
                <w:del w:id="394" w:author="Gregory Montilla" w:date="2017-11-15T09:00:00Z"/>
                <w:rFonts w:asciiTheme="minorHAnsi" w:hAnsiTheme="minorHAnsi"/>
                <w:rPrChange w:id="395" w:author="Gregory Montilla" w:date="2017-11-17T09:44:00Z">
                  <w:rPr>
                    <w:ins w:id="396" w:author="Gregory Montilla" w:date="2017-11-13T09:42:00Z"/>
                    <w:del w:id="397" w:author="Gregory Montilla" w:date="2017-11-15T09:00:00Z"/>
                  </w:rPr>
                </w:rPrChange>
              </w:rPr>
            </w:pPr>
            <w:ins w:id="398" w:author="Gregory Montilla" w:date="2017-11-13T09:42:00Z">
              <w:del w:id="399" w:author="Gregory Montilla" w:date="2017-11-15T09:00:00Z">
                <w:r w:rsidRPr="008F725F" w:rsidDel="00862FFE">
                  <w:rPr>
                    <w:rFonts w:asciiTheme="minorHAnsi" w:hAnsiTheme="minorHAnsi"/>
                    <w:rPrChange w:id="400" w:author="Gregory Montilla" w:date="2017-11-17T09:44:00Z">
                      <w:rPr/>
                    </w:rPrChange>
                  </w:rPr>
                  <w:delText>Online Music Player</w:delText>
                </w:r>
              </w:del>
            </w:ins>
          </w:p>
        </w:tc>
      </w:tr>
      <w:tr w:rsidR="009B4EBC" w:rsidRPr="008F725F" w:rsidDel="00862FFE" w14:paraId="09C9DFED" w14:textId="402BE50B" w:rsidTr="001C4CC7">
        <w:trPr>
          <w:trHeight w:val="305"/>
          <w:ins w:id="401" w:author="Gregory Montilla" w:date="2017-11-13T09:42:00Z"/>
          <w:del w:id="402" w:author="Gregory Montilla" w:date="2017-11-15T09:00:00Z"/>
        </w:trPr>
        <w:tc>
          <w:tcPr>
            <w:tcW w:w="2336" w:type="dxa"/>
          </w:tcPr>
          <w:p w14:paraId="38E9E4A7" w14:textId="62CFC417" w:rsidR="009B4EBC" w:rsidRPr="008F725F" w:rsidDel="00862FFE" w:rsidRDefault="009B4EBC" w:rsidP="001C4CC7">
            <w:pPr>
              <w:spacing w:line="276" w:lineRule="auto"/>
              <w:rPr>
                <w:ins w:id="403" w:author="Gregory Montilla" w:date="2017-11-13T09:42:00Z"/>
                <w:del w:id="404" w:author="Gregory Montilla" w:date="2017-11-15T09:00:00Z"/>
                <w:rFonts w:asciiTheme="minorHAnsi" w:hAnsiTheme="minorHAnsi"/>
                <w:rPrChange w:id="405" w:author="Gregory Montilla" w:date="2017-11-17T09:44:00Z">
                  <w:rPr>
                    <w:ins w:id="406" w:author="Gregory Montilla" w:date="2017-11-13T09:42:00Z"/>
                    <w:del w:id="407" w:author="Gregory Montilla" w:date="2017-11-15T09:00:00Z"/>
                  </w:rPr>
                </w:rPrChange>
              </w:rPr>
            </w:pPr>
            <w:ins w:id="408" w:author="Gregory Montilla" w:date="2017-11-13T09:42:00Z">
              <w:del w:id="409" w:author="Gregory Montilla" w:date="2017-11-15T09:00:00Z">
                <w:r w:rsidRPr="008F725F" w:rsidDel="00862FFE">
                  <w:rPr>
                    <w:rFonts w:asciiTheme="minorHAnsi" w:hAnsiTheme="minorHAnsi"/>
                    <w:rPrChange w:id="410" w:author="Gregory Montilla" w:date="2017-11-17T09:44:00Z">
                      <w:rPr/>
                    </w:rPrChange>
                  </w:rPr>
                  <w:delText>Responsibilities:</w:delText>
                </w:r>
              </w:del>
            </w:ins>
          </w:p>
          <w:p w14:paraId="7FF5AA9D" w14:textId="57A29B51" w:rsidR="009B4EBC" w:rsidRPr="008F725F" w:rsidDel="00862FFE" w:rsidRDefault="009B4EBC" w:rsidP="001C4CC7">
            <w:pPr>
              <w:spacing w:line="276" w:lineRule="auto"/>
              <w:rPr>
                <w:ins w:id="411" w:author="Gregory Montilla" w:date="2017-11-13T09:42:00Z"/>
                <w:del w:id="412" w:author="Gregory Montilla" w:date="2017-11-15T09:00:00Z"/>
                <w:rFonts w:asciiTheme="minorHAnsi" w:hAnsiTheme="minorHAnsi"/>
                <w:rPrChange w:id="413" w:author="Gregory Montilla" w:date="2017-11-17T09:44:00Z">
                  <w:rPr>
                    <w:ins w:id="414" w:author="Gregory Montilla" w:date="2017-11-13T09:42:00Z"/>
                    <w:del w:id="415" w:author="Gregory Montilla" w:date="2017-11-15T09:00:00Z"/>
                  </w:rPr>
                </w:rPrChange>
              </w:rPr>
            </w:pPr>
          </w:p>
        </w:tc>
        <w:tc>
          <w:tcPr>
            <w:tcW w:w="2430" w:type="dxa"/>
          </w:tcPr>
          <w:p w14:paraId="0E9F41F9" w14:textId="142D6106" w:rsidR="009B4EBC" w:rsidRPr="008F725F" w:rsidDel="00862FFE" w:rsidRDefault="009B4EBC" w:rsidP="001C4CC7">
            <w:pPr>
              <w:spacing w:line="276" w:lineRule="auto"/>
              <w:rPr>
                <w:ins w:id="416" w:author="Gregory Montilla" w:date="2017-11-13T09:42:00Z"/>
                <w:del w:id="417" w:author="Gregory Montilla" w:date="2017-11-15T09:00:00Z"/>
                <w:rFonts w:asciiTheme="minorHAnsi" w:hAnsiTheme="minorHAnsi"/>
                <w:rPrChange w:id="418" w:author="Gregory Montilla" w:date="2017-11-17T09:44:00Z">
                  <w:rPr>
                    <w:ins w:id="419" w:author="Gregory Montilla" w:date="2017-11-13T09:42:00Z"/>
                    <w:del w:id="420" w:author="Gregory Montilla" w:date="2017-11-15T09:00:00Z"/>
                  </w:rPr>
                </w:rPrChange>
              </w:rPr>
            </w:pPr>
            <w:ins w:id="421" w:author="Gregory Montilla" w:date="2017-11-13T09:42:00Z">
              <w:del w:id="422" w:author="Gregory Montilla" w:date="2017-11-15T09:00:00Z">
                <w:r w:rsidRPr="008F725F" w:rsidDel="00862FFE">
                  <w:rPr>
                    <w:rFonts w:asciiTheme="minorHAnsi" w:hAnsiTheme="minorHAnsi"/>
                    <w:rPrChange w:id="423" w:author="Gregory Montilla" w:date="2017-11-17T09:44:00Z">
                      <w:rPr/>
                    </w:rPrChange>
                  </w:rPr>
                  <w:delText>Collaborations:</w:delText>
                </w:r>
              </w:del>
            </w:ins>
          </w:p>
          <w:p w14:paraId="44AE177A" w14:textId="2BA035FB" w:rsidR="009B4EBC" w:rsidRPr="008F725F" w:rsidDel="00862FFE" w:rsidRDefault="009B4EBC" w:rsidP="001C4CC7">
            <w:pPr>
              <w:spacing w:line="276" w:lineRule="auto"/>
              <w:rPr>
                <w:ins w:id="424" w:author="Gregory Montilla" w:date="2017-11-13T17:17:00Z"/>
                <w:del w:id="425" w:author="Gregory Montilla" w:date="2017-11-15T09:00:00Z"/>
                <w:rFonts w:asciiTheme="minorHAnsi" w:hAnsiTheme="minorHAnsi"/>
                <w:rPrChange w:id="426" w:author="Gregory Montilla" w:date="2017-11-17T09:44:00Z">
                  <w:rPr>
                    <w:ins w:id="427" w:author="Gregory Montilla" w:date="2017-11-13T17:17:00Z"/>
                    <w:del w:id="428" w:author="Gregory Montilla" w:date="2017-11-15T09:00:00Z"/>
                  </w:rPr>
                </w:rPrChange>
              </w:rPr>
            </w:pPr>
            <w:ins w:id="429" w:author="Gregory Montilla" w:date="2017-11-13T09:42:00Z">
              <w:del w:id="430" w:author="Gregory Montilla" w:date="2017-11-15T09:00:00Z">
                <w:r w:rsidRPr="008F725F" w:rsidDel="00862FFE">
                  <w:rPr>
                    <w:rFonts w:asciiTheme="minorHAnsi" w:hAnsiTheme="minorHAnsi"/>
                    <w:rPrChange w:id="431" w:author="Gregory Montilla" w:date="2017-11-17T09:44:00Z">
                      <w:rPr/>
                    </w:rPrChange>
                  </w:rPr>
                  <w:delText>Playlists</w:delText>
                </w:r>
              </w:del>
            </w:ins>
          </w:p>
          <w:p w14:paraId="4396C329" w14:textId="0987F76E" w:rsidR="002D0306" w:rsidRPr="008F725F" w:rsidDel="00862FFE" w:rsidRDefault="002D0306" w:rsidP="001C4CC7">
            <w:pPr>
              <w:spacing w:line="276" w:lineRule="auto"/>
              <w:rPr>
                <w:ins w:id="432" w:author="Gregory Montilla" w:date="2017-11-13T09:42:00Z"/>
                <w:del w:id="433" w:author="Gregory Montilla" w:date="2017-11-15T09:00:00Z"/>
                <w:rFonts w:asciiTheme="minorHAnsi" w:hAnsiTheme="minorHAnsi"/>
                <w:rPrChange w:id="434" w:author="Gregory Montilla" w:date="2017-11-17T09:44:00Z">
                  <w:rPr>
                    <w:ins w:id="435" w:author="Gregory Montilla" w:date="2017-11-13T09:42:00Z"/>
                    <w:del w:id="436" w:author="Gregory Montilla" w:date="2017-11-15T09:00:00Z"/>
                  </w:rPr>
                </w:rPrChange>
              </w:rPr>
            </w:pPr>
            <w:ins w:id="437" w:author="Gregory Montilla" w:date="2017-11-13T17:17:00Z">
              <w:del w:id="438" w:author="Gregory Montilla" w:date="2017-11-15T09:00:00Z">
                <w:r w:rsidRPr="008F725F" w:rsidDel="00862FFE">
                  <w:rPr>
                    <w:rFonts w:asciiTheme="minorHAnsi" w:hAnsiTheme="minorHAnsi"/>
                    <w:rPrChange w:id="439" w:author="Gregory Montilla" w:date="2017-11-17T09:44:00Z">
                      <w:rPr/>
                    </w:rPrChange>
                  </w:rPr>
                  <w:delText>Media Controller</w:delText>
                </w:r>
              </w:del>
            </w:ins>
          </w:p>
        </w:tc>
      </w:tr>
    </w:tbl>
    <w:p w14:paraId="461BDA19" w14:textId="6EFEA5AB" w:rsidR="009B4EBC" w:rsidRPr="008F725F" w:rsidDel="00862FFE" w:rsidRDefault="009B4EBC">
      <w:pPr>
        <w:spacing w:line="276" w:lineRule="auto"/>
        <w:rPr>
          <w:ins w:id="440" w:author="Gregory Montilla" w:date="2017-11-13T09:43:00Z"/>
          <w:del w:id="441" w:author="Gregory Montilla" w:date="2017-11-15T09:00:00Z"/>
          <w:rFonts w:asciiTheme="minorHAnsi" w:hAnsiTheme="minorHAnsi"/>
          <w:rPrChange w:id="442" w:author="Gregory Montilla" w:date="2017-11-17T09:44:00Z">
            <w:rPr>
              <w:ins w:id="443" w:author="Gregory Montilla" w:date="2017-11-13T09:43:00Z"/>
              <w:del w:id="444" w:author="Gregory Montilla" w:date="2017-11-15T09:00:00Z"/>
            </w:rPr>
          </w:rPrChange>
        </w:rPr>
        <w:pPrChange w:id="445" w:author="Gregory Montilla" w:date="2017-10-07T13:47:00Z">
          <w:pPr/>
        </w:pPrChange>
      </w:pPr>
    </w:p>
    <w:tbl>
      <w:tblPr>
        <w:tblStyle w:val="TableGrid"/>
        <w:tblW w:w="2431" w:type="pct"/>
        <w:tblLook w:val="04A0" w:firstRow="1" w:lastRow="0" w:firstColumn="1" w:lastColumn="0" w:noHBand="0" w:noVBand="1"/>
      </w:tblPr>
      <w:tblGrid>
        <w:gridCol w:w="2356"/>
        <w:gridCol w:w="2130"/>
      </w:tblGrid>
      <w:tr w:rsidR="009B4EBC" w:rsidRPr="008F725F" w:rsidDel="00862FFE" w14:paraId="0062D0E2" w14:textId="7309C143" w:rsidTr="00280B0C">
        <w:trPr>
          <w:ins w:id="446" w:author="Gregory Montilla" w:date="2017-11-13T09:43:00Z"/>
          <w:del w:id="447" w:author="Gregory Montilla" w:date="2017-11-15T09:00:00Z"/>
        </w:trPr>
        <w:tc>
          <w:tcPr>
            <w:tcW w:w="4486" w:type="dxa"/>
            <w:gridSpan w:val="2"/>
          </w:tcPr>
          <w:p w14:paraId="6A70B1D3" w14:textId="3A2686AF" w:rsidR="009B4EBC" w:rsidRPr="008F725F" w:rsidDel="00862FFE" w:rsidRDefault="009B4EBC" w:rsidP="001C4CC7">
            <w:pPr>
              <w:spacing w:line="276" w:lineRule="auto"/>
              <w:jc w:val="center"/>
              <w:rPr>
                <w:ins w:id="448" w:author="Gregory Montilla" w:date="2017-11-13T09:43:00Z"/>
                <w:del w:id="449" w:author="Gregory Montilla" w:date="2017-11-15T09:00:00Z"/>
                <w:rFonts w:asciiTheme="minorHAnsi" w:hAnsiTheme="minorHAnsi"/>
                <w:rPrChange w:id="450" w:author="Gregory Montilla" w:date="2017-11-17T09:44:00Z">
                  <w:rPr>
                    <w:ins w:id="451" w:author="Gregory Montilla" w:date="2017-11-13T09:43:00Z"/>
                    <w:del w:id="452" w:author="Gregory Montilla" w:date="2017-11-15T09:00:00Z"/>
                  </w:rPr>
                </w:rPrChange>
              </w:rPr>
            </w:pPr>
            <w:ins w:id="453" w:author="Gregory Montilla" w:date="2017-11-13T09:43:00Z">
              <w:del w:id="454" w:author="Gregory Montilla" w:date="2017-11-15T09:00:00Z">
                <w:r w:rsidRPr="008F725F" w:rsidDel="00862FFE">
                  <w:rPr>
                    <w:rFonts w:asciiTheme="minorHAnsi" w:hAnsiTheme="minorHAnsi"/>
                    <w:rPrChange w:id="455" w:author="Gregory Montilla" w:date="2017-11-17T09:44:00Z">
                      <w:rPr/>
                    </w:rPrChange>
                  </w:rPr>
                  <w:delText>Offline Music Player</w:delText>
                </w:r>
              </w:del>
            </w:ins>
          </w:p>
        </w:tc>
      </w:tr>
      <w:tr w:rsidR="009B4EBC" w:rsidRPr="008F725F" w:rsidDel="00862FFE" w14:paraId="2D007771" w14:textId="657F0C7E" w:rsidTr="00280B0C">
        <w:trPr>
          <w:trHeight w:val="305"/>
          <w:ins w:id="456" w:author="Gregory Montilla" w:date="2017-11-13T09:43:00Z"/>
          <w:del w:id="457" w:author="Gregory Montilla" w:date="2017-11-15T09:00:00Z"/>
        </w:trPr>
        <w:tc>
          <w:tcPr>
            <w:tcW w:w="2356" w:type="dxa"/>
          </w:tcPr>
          <w:p w14:paraId="69F430C9" w14:textId="58481170" w:rsidR="009B4EBC" w:rsidRPr="008F725F" w:rsidDel="00862FFE" w:rsidRDefault="009B4EBC" w:rsidP="001C4CC7">
            <w:pPr>
              <w:spacing w:line="276" w:lineRule="auto"/>
              <w:rPr>
                <w:ins w:id="458" w:author="Gregory Montilla" w:date="2017-11-13T09:43:00Z"/>
                <w:del w:id="459" w:author="Gregory Montilla" w:date="2017-11-15T09:00:00Z"/>
                <w:rFonts w:asciiTheme="minorHAnsi" w:hAnsiTheme="minorHAnsi"/>
                <w:rPrChange w:id="460" w:author="Gregory Montilla" w:date="2017-11-17T09:44:00Z">
                  <w:rPr>
                    <w:ins w:id="461" w:author="Gregory Montilla" w:date="2017-11-13T09:43:00Z"/>
                    <w:del w:id="462" w:author="Gregory Montilla" w:date="2017-11-15T09:00:00Z"/>
                  </w:rPr>
                </w:rPrChange>
              </w:rPr>
            </w:pPr>
            <w:ins w:id="463" w:author="Gregory Montilla" w:date="2017-11-13T09:43:00Z">
              <w:del w:id="464" w:author="Gregory Montilla" w:date="2017-11-15T09:00:00Z">
                <w:r w:rsidRPr="008F725F" w:rsidDel="00862FFE">
                  <w:rPr>
                    <w:rFonts w:asciiTheme="minorHAnsi" w:hAnsiTheme="minorHAnsi"/>
                    <w:rPrChange w:id="465" w:author="Gregory Montilla" w:date="2017-11-17T09:44:00Z">
                      <w:rPr/>
                    </w:rPrChange>
                  </w:rPr>
                  <w:delText>Responsibilities:</w:delText>
                </w:r>
              </w:del>
            </w:ins>
          </w:p>
          <w:p w14:paraId="5800822F" w14:textId="5FD1D751" w:rsidR="009B4EBC" w:rsidRPr="008F725F" w:rsidDel="00862FFE" w:rsidRDefault="009B4EBC" w:rsidP="001C4CC7">
            <w:pPr>
              <w:spacing w:line="276" w:lineRule="auto"/>
              <w:rPr>
                <w:ins w:id="466" w:author="Gregory Montilla" w:date="2017-11-13T09:43:00Z"/>
                <w:del w:id="467" w:author="Gregory Montilla" w:date="2017-11-15T09:00:00Z"/>
                <w:rFonts w:asciiTheme="minorHAnsi" w:hAnsiTheme="minorHAnsi"/>
                <w:rPrChange w:id="468" w:author="Gregory Montilla" w:date="2017-11-17T09:44:00Z">
                  <w:rPr>
                    <w:ins w:id="469" w:author="Gregory Montilla" w:date="2017-11-13T09:43:00Z"/>
                    <w:del w:id="470" w:author="Gregory Montilla" w:date="2017-11-15T09:00:00Z"/>
                  </w:rPr>
                </w:rPrChange>
              </w:rPr>
            </w:pPr>
          </w:p>
        </w:tc>
        <w:tc>
          <w:tcPr>
            <w:tcW w:w="2130" w:type="dxa"/>
          </w:tcPr>
          <w:p w14:paraId="268F3445" w14:textId="103E3245" w:rsidR="009B4EBC" w:rsidRPr="008F725F" w:rsidDel="00862FFE" w:rsidRDefault="009B4EBC" w:rsidP="001C4CC7">
            <w:pPr>
              <w:spacing w:line="276" w:lineRule="auto"/>
              <w:rPr>
                <w:ins w:id="471" w:author="Gregory Montilla" w:date="2017-11-13T09:43:00Z"/>
                <w:del w:id="472" w:author="Gregory Montilla" w:date="2017-11-15T09:00:00Z"/>
                <w:rFonts w:asciiTheme="minorHAnsi" w:hAnsiTheme="minorHAnsi"/>
                <w:rPrChange w:id="473" w:author="Gregory Montilla" w:date="2017-11-17T09:44:00Z">
                  <w:rPr>
                    <w:ins w:id="474" w:author="Gregory Montilla" w:date="2017-11-13T09:43:00Z"/>
                    <w:del w:id="475" w:author="Gregory Montilla" w:date="2017-11-15T09:00:00Z"/>
                  </w:rPr>
                </w:rPrChange>
              </w:rPr>
            </w:pPr>
            <w:ins w:id="476" w:author="Gregory Montilla" w:date="2017-11-13T09:43:00Z">
              <w:del w:id="477" w:author="Gregory Montilla" w:date="2017-11-15T09:00:00Z">
                <w:r w:rsidRPr="008F725F" w:rsidDel="00862FFE">
                  <w:rPr>
                    <w:rFonts w:asciiTheme="minorHAnsi" w:hAnsiTheme="minorHAnsi"/>
                    <w:rPrChange w:id="478" w:author="Gregory Montilla" w:date="2017-11-17T09:44:00Z">
                      <w:rPr/>
                    </w:rPrChange>
                  </w:rPr>
                  <w:delText>Collaborations:</w:delText>
                </w:r>
              </w:del>
            </w:ins>
          </w:p>
          <w:p w14:paraId="7112880E" w14:textId="56AD5653" w:rsidR="009B4EBC" w:rsidRPr="008F725F" w:rsidDel="00862FFE" w:rsidRDefault="009B4EBC" w:rsidP="001C4CC7">
            <w:pPr>
              <w:spacing w:line="276" w:lineRule="auto"/>
              <w:rPr>
                <w:ins w:id="479" w:author="Gregory Montilla" w:date="2017-11-13T17:17:00Z"/>
                <w:del w:id="480" w:author="Gregory Montilla" w:date="2017-11-15T09:00:00Z"/>
                <w:rFonts w:asciiTheme="minorHAnsi" w:hAnsiTheme="minorHAnsi"/>
                <w:rPrChange w:id="481" w:author="Gregory Montilla" w:date="2017-11-17T09:44:00Z">
                  <w:rPr>
                    <w:ins w:id="482" w:author="Gregory Montilla" w:date="2017-11-13T17:17:00Z"/>
                    <w:del w:id="483" w:author="Gregory Montilla" w:date="2017-11-15T09:00:00Z"/>
                  </w:rPr>
                </w:rPrChange>
              </w:rPr>
            </w:pPr>
            <w:ins w:id="484" w:author="Gregory Montilla" w:date="2017-11-13T09:43:00Z">
              <w:del w:id="485" w:author="Gregory Montilla" w:date="2017-11-15T09:00:00Z">
                <w:r w:rsidRPr="008F725F" w:rsidDel="00862FFE">
                  <w:rPr>
                    <w:rFonts w:asciiTheme="minorHAnsi" w:hAnsiTheme="minorHAnsi"/>
                    <w:rPrChange w:id="486" w:author="Gregory Montilla" w:date="2017-11-17T09:44:00Z">
                      <w:rPr/>
                    </w:rPrChange>
                  </w:rPr>
                  <w:delText>Playlists</w:delText>
                </w:r>
              </w:del>
            </w:ins>
          </w:p>
          <w:p w14:paraId="5ED503D2" w14:textId="654D6741" w:rsidR="002D0306" w:rsidRPr="008F725F" w:rsidDel="00862FFE" w:rsidRDefault="002D0306" w:rsidP="001C4CC7">
            <w:pPr>
              <w:spacing w:line="276" w:lineRule="auto"/>
              <w:rPr>
                <w:ins w:id="487" w:author="Gregory Montilla" w:date="2017-11-13T09:43:00Z"/>
                <w:del w:id="488" w:author="Gregory Montilla" w:date="2017-11-15T09:00:00Z"/>
                <w:rFonts w:asciiTheme="minorHAnsi" w:hAnsiTheme="minorHAnsi"/>
                <w:rPrChange w:id="489" w:author="Gregory Montilla" w:date="2017-11-17T09:44:00Z">
                  <w:rPr>
                    <w:ins w:id="490" w:author="Gregory Montilla" w:date="2017-11-13T09:43:00Z"/>
                    <w:del w:id="491" w:author="Gregory Montilla" w:date="2017-11-15T09:00:00Z"/>
                  </w:rPr>
                </w:rPrChange>
              </w:rPr>
            </w:pPr>
            <w:ins w:id="492" w:author="Gregory Montilla" w:date="2017-11-13T17:17:00Z">
              <w:del w:id="493" w:author="Gregory Montilla" w:date="2017-11-15T09:00:00Z">
                <w:r w:rsidRPr="008F725F" w:rsidDel="00862FFE">
                  <w:rPr>
                    <w:rFonts w:asciiTheme="minorHAnsi" w:hAnsiTheme="minorHAnsi"/>
                    <w:rPrChange w:id="494" w:author="Gregory Montilla" w:date="2017-11-17T09:44:00Z">
                      <w:rPr/>
                    </w:rPrChange>
                  </w:rPr>
                  <w:delText>Media Controller</w:delText>
                </w:r>
              </w:del>
            </w:ins>
          </w:p>
        </w:tc>
      </w:tr>
    </w:tbl>
    <w:p w14:paraId="61FFFB66" w14:textId="77777777" w:rsidR="00280B0C" w:rsidRDefault="00280B0C">
      <w:r>
        <w:br w:type="page"/>
      </w:r>
    </w:p>
    <w:tbl>
      <w:tblPr>
        <w:tblStyle w:val="TableGrid"/>
        <w:tblW w:w="5000" w:type="pct"/>
        <w:tblLook w:val="04A0" w:firstRow="1" w:lastRow="0" w:firstColumn="1" w:lastColumn="0" w:noHBand="0" w:noVBand="1"/>
      </w:tblPr>
      <w:tblGrid>
        <w:gridCol w:w="4486"/>
        <w:gridCol w:w="4741"/>
        <w:tblGridChange w:id="495">
          <w:tblGrid>
            <w:gridCol w:w="2336"/>
            <w:gridCol w:w="2430"/>
            <w:gridCol w:w="4461"/>
          </w:tblGrid>
        </w:tblGridChange>
      </w:tblGrid>
      <w:tr w:rsidR="00EF7CC4" w:rsidRPr="008F725F" w14:paraId="6133C653" w14:textId="77777777" w:rsidTr="00280B0C">
        <w:trPr>
          <w:ins w:id="496" w:author="Gregory Montilla" w:date="2017-10-07T12:08:00Z"/>
        </w:trPr>
        <w:tc>
          <w:tcPr>
            <w:tcW w:w="5000" w:type="pct"/>
            <w:gridSpan w:val="2"/>
          </w:tcPr>
          <w:p w14:paraId="1B8F3D6A" w14:textId="50477FD5" w:rsidR="00EF7CC4" w:rsidRPr="008F725F" w:rsidRDefault="00EF7CC4">
            <w:pPr>
              <w:spacing w:line="276" w:lineRule="auto"/>
              <w:jc w:val="center"/>
              <w:rPr>
                <w:ins w:id="497" w:author="Gregory Montilla" w:date="2017-10-07T12:08:00Z"/>
                <w:rFonts w:asciiTheme="minorHAnsi" w:hAnsiTheme="minorHAnsi"/>
                <w:rPrChange w:id="498" w:author="Gregory Montilla" w:date="2017-11-17T09:44:00Z">
                  <w:rPr>
                    <w:ins w:id="499" w:author="Gregory Montilla" w:date="2017-10-07T12:08:00Z"/>
                  </w:rPr>
                </w:rPrChange>
              </w:rPr>
              <w:pPrChange w:id="500" w:author="Gregory Montilla" w:date="2017-10-07T13:47:00Z">
                <w:pPr>
                  <w:jc w:val="center"/>
                </w:pPr>
              </w:pPrChange>
            </w:pPr>
            <w:ins w:id="501" w:author="Gregory Montilla" w:date="2017-10-07T12:08:00Z">
              <w:del w:id="502" w:author="Gregory Montilla" w:date="2017-11-15T10:02:00Z">
                <w:r w:rsidRPr="008F725F" w:rsidDel="000D4461">
                  <w:rPr>
                    <w:rFonts w:asciiTheme="minorHAnsi" w:hAnsiTheme="minorHAnsi"/>
                    <w:rPrChange w:id="503" w:author="Gregory Montilla" w:date="2017-11-17T09:44:00Z">
                      <w:rPr/>
                    </w:rPrChange>
                  </w:rPr>
                  <w:lastRenderedPageBreak/>
                  <w:delText>Songs</w:delText>
                </w:r>
              </w:del>
            </w:ins>
            <w:ins w:id="504" w:author="Gregory Montilla" w:date="2017-11-15T10:02:00Z">
              <w:r w:rsidRPr="008F725F">
                <w:rPr>
                  <w:rFonts w:asciiTheme="minorHAnsi" w:hAnsiTheme="minorHAnsi"/>
                  <w:rPrChange w:id="505" w:author="Gregory Montilla" w:date="2017-11-17T09:44:00Z">
                    <w:rPr/>
                  </w:rPrChange>
                </w:rPr>
                <w:t>Music Player</w:t>
              </w:r>
            </w:ins>
          </w:p>
        </w:tc>
      </w:tr>
      <w:tr w:rsidR="00EF7CC4" w:rsidRPr="008F725F" w14:paraId="74382683" w14:textId="77777777" w:rsidTr="00280B0C">
        <w:tblPrEx>
          <w:tblW w:w="5000" w:type="pct"/>
          <w:tblPrExChange w:id="506" w:author="Gregory Montilla" w:date="2017-11-13T17:17:00Z">
            <w:tblPrEx>
              <w:tblW w:w="0" w:type="auto"/>
            </w:tblPrEx>
          </w:tblPrExChange>
        </w:tblPrEx>
        <w:trPr>
          <w:trHeight w:val="1817"/>
          <w:ins w:id="507" w:author="Gregory Montilla" w:date="2017-10-07T12:08:00Z"/>
          <w:trPrChange w:id="508" w:author="Gregory Montilla" w:date="2017-11-13T17:17:00Z">
            <w:trPr>
              <w:gridAfter w:val="0"/>
              <w:trHeight w:val="305"/>
            </w:trPr>
          </w:trPrChange>
        </w:trPr>
        <w:tc>
          <w:tcPr>
            <w:tcW w:w="2431" w:type="pct"/>
            <w:tcPrChange w:id="509" w:author="Gregory Montilla" w:date="2017-11-13T17:17:00Z">
              <w:tcPr>
                <w:tcW w:w="2336" w:type="dxa"/>
              </w:tcPr>
            </w:tcPrChange>
          </w:tcPr>
          <w:p w14:paraId="1A4C4E8C" w14:textId="77777777" w:rsidR="00EF7CC4" w:rsidRPr="008F725F" w:rsidRDefault="00EF7CC4">
            <w:pPr>
              <w:spacing w:line="276" w:lineRule="auto"/>
              <w:rPr>
                <w:ins w:id="510" w:author="Gregory Montilla" w:date="2017-10-07T12:08:00Z"/>
                <w:rFonts w:asciiTheme="minorHAnsi" w:hAnsiTheme="minorHAnsi"/>
                <w:rPrChange w:id="511" w:author="Gregory Montilla" w:date="2017-11-17T09:44:00Z">
                  <w:rPr>
                    <w:ins w:id="512" w:author="Gregory Montilla" w:date="2017-10-07T12:08:00Z"/>
                  </w:rPr>
                </w:rPrChange>
              </w:rPr>
              <w:pPrChange w:id="513" w:author="Gregory Montilla" w:date="2017-10-07T13:47:00Z">
                <w:pPr/>
              </w:pPrChange>
            </w:pPr>
            <w:ins w:id="514" w:author="Gregory Montilla" w:date="2017-10-07T12:08:00Z">
              <w:r w:rsidRPr="008F725F">
                <w:rPr>
                  <w:rFonts w:asciiTheme="minorHAnsi" w:hAnsiTheme="minorHAnsi"/>
                  <w:rPrChange w:id="515" w:author="Gregory Montilla" w:date="2017-11-17T09:44:00Z">
                    <w:rPr/>
                  </w:rPrChange>
                </w:rPr>
                <w:t>Responsibilities:</w:t>
              </w:r>
            </w:ins>
          </w:p>
          <w:p w14:paraId="7C6E1604" w14:textId="77777777" w:rsidR="00EF7CC4" w:rsidRPr="008F725F" w:rsidRDefault="00EF7CC4">
            <w:pPr>
              <w:spacing w:line="276" w:lineRule="auto"/>
              <w:rPr>
                <w:ins w:id="516" w:author="Gregory Montilla" w:date="2017-11-15T10:14:00Z"/>
                <w:rFonts w:asciiTheme="minorHAnsi" w:hAnsiTheme="minorHAnsi"/>
                <w:rPrChange w:id="517" w:author="Gregory Montilla" w:date="2017-11-17T09:44:00Z">
                  <w:rPr>
                    <w:ins w:id="518" w:author="Gregory Montilla" w:date="2017-11-15T10:14:00Z"/>
                  </w:rPr>
                </w:rPrChange>
              </w:rPr>
              <w:pPrChange w:id="519" w:author="Gregory Montilla" w:date="2017-10-07T13:47:00Z">
                <w:pPr/>
              </w:pPrChange>
            </w:pPr>
            <w:ins w:id="520" w:author="Gregory Montilla" w:date="2017-11-15T10:14:00Z">
              <w:r w:rsidRPr="008F725F">
                <w:rPr>
                  <w:rFonts w:asciiTheme="minorHAnsi" w:hAnsiTheme="minorHAnsi"/>
                  <w:rPrChange w:id="521" w:author="Gregory Montilla" w:date="2017-11-17T09:44:00Z">
                    <w:rPr/>
                  </w:rPrChange>
                </w:rPr>
                <w:t>Play</w:t>
              </w:r>
            </w:ins>
          </w:p>
          <w:p w14:paraId="264F8A65" w14:textId="77777777" w:rsidR="00EF7CC4" w:rsidRPr="008F725F" w:rsidRDefault="00EF7CC4">
            <w:pPr>
              <w:spacing w:line="276" w:lineRule="auto"/>
              <w:rPr>
                <w:ins w:id="522" w:author="Gregory Montilla" w:date="2017-11-15T10:14:00Z"/>
                <w:rFonts w:asciiTheme="minorHAnsi" w:hAnsiTheme="minorHAnsi"/>
                <w:rPrChange w:id="523" w:author="Gregory Montilla" w:date="2017-11-17T09:44:00Z">
                  <w:rPr>
                    <w:ins w:id="524" w:author="Gregory Montilla" w:date="2017-11-15T10:14:00Z"/>
                  </w:rPr>
                </w:rPrChange>
              </w:rPr>
              <w:pPrChange w:id="525" w:author="Gregory Montilla" w:date="2017-10-07T13:47:00Z">
                <w:pPr/>
              </w:pPrChange>
            </w:pPr>
            <w:ins w:id="526" w:author="Gregory Montilla" w:date="2017-11-15T10:14:00Z">
              <w:r w:rsidRPr="008F725F">
                <w:rPr>
                  <w:rFonts w:asciiTheme="minorHAnsi" w:hAnsiTheme="minorHAnsi"/>
                  <w:rPrChange w:id="527" w:author="Gregory Montilla" w:date="2017-11-17T09:44:00Z">
                    <w:rPr/>
                  </w:rPrChange>
                </w:rPr>
                <w:t>Pause</w:t>
              </w:r>
            </w:ins>
          </w:p>
          <w:p w14:paraId="547D10BE" w14:textId="77777777" w:rsidR="00EF7CC4" w:rsidRPr="008F725F" w:rsidRDefault="00EF7CC4">
            <w:pPr>
              <w:spacing w:line="276" w:lineRule="auto"/>
              <w:rPr>
                <w:ins w:id="528" w:author="Gregory Montilla" w:date="2017-11-15T10:14:00Z"/>
                <w:rFonts w:asciiTheme="minorHAnsi" w:hAnsiTheme="minorHAnsi"/>
                <w:rPrChange w:id="529" w:author="Gregory Montilla" w:date="2017-11-17T09:44:00Z">
                  <w:rPr>
                    <w:ins w:id="530" w:author="Gregory Montilla" w:date="2017-11-15T10:14:00Z"/>
                  </w:rPr>
                </w:rPrChange>
              </w:rPr>
              <w:pPrChange w:id="531" w:author="Gregory Montilla" w:date="2017-10-07T13:47:00Z">
                <w:pPr/>
              </w:pPrChange>
            </w:pPr>
            <w:ins w:id="532" w:author="Gregory Montilla" w:date="2017-11-15T10:14:00Z">
              <w:r w:rsidRPr="008F725F">
                <w:rPr>
                  <w:rFonts w:asciiTheme="minorHAnsi" w:hAnsiTheme="minorHAnsi"/>
                  <w:rPrChange w:id="533" w:author="Gregory Montilla" w:date="2017-11-17T09:44:00Z">
                    <w:rPr/>
                  </w:rPrChange>
                </w:rPr>
                <w:t>Repeat</w:t>
              </w:r>
            </w:ins>
          </w:p>
          <w:p w14:paraId="5CF830DF" w14:textId="77777777" w:rsidR="00EF7CC4" w:rsidRPr="008F725F" w:rsidRDefault="00EF7CC4">
            <w:pPr>
              <w:spacing w:line="276" w:lineRule="auto"/>
              <w:rPr>
                <w:ins w:id="534" w:author="Gregory Montilla" w:date="2017-11-15T10:14:00Z"/>
                <w:rFonts w:asciiTheme="minorHAnsi" w:hAnsiTheme="minorHAnsi"/>
                <w:rPrChange w:id="535" w:author="Gregory Montilla" w:date="2017-11-17T09:44:00Z">
                  <w:rPr>
                    <w:ins w:id="536" w:author="Gregory Montilla" w:date="2017-11-15T10:14:00Z"/>
                  </w:rPr>
                </w:rPrChange>
              </w:rPr>
              <w:pPrChange w:id="537" w:author="Gregory Montilla" w:date="2017-10-07T13:47:00Z">
                <w:pPr/>
              </w:pPrChange>
            </w:pPr>
            <w:ins w:id="538" w:author="Gregory Montilla" w:date="2017-11-15T10:14:00Z">
              <w:r w:rsidRPr="008F725F">
                <w:rPr>
                  <w:rFonts w:asciiTheme="minorHAnsi" w:hAnsiTheme="minorHAnsi"/>
                  <w:rPrChange w:id="539" w:author="Gregory Montilla" w:date="2017-11-17T09:44:00Z">
                    <w:rPr/>
                  </w:rPrChange>
                </w:rPr>
                <w:t>Shuffle</w:t>
              </w:r>
            </w:ins>
          </w:p>
          <w:p w14:paraId="3877D1C6" w14:textId="77777777" w:rsidR="00EF7CC4" w:rsidRPr="008F725F" w:rsidRDefault="00EF7CC4">
            <w:pPr>
              <w:spacing w:line="276" w:lineRule="auto"/>
              <w:rPr>
                <w:ins w:id="540" w:author="Gregory Montilla" w:date="2017-11-15T10:14:00Z"/>
                <w:rFonts w:asciiTheme="minorHAnsi" w:hAnsiTheme="minorHAnsi"/>
                <w:rPrChange w:id="541" w:author="Gregory Montilla" w:date="2017-11-17T09:44:00Z">
                  <w:rPr>
                    <w:ins w:id="542" w:author="Gregory Montilla" w:date="2017-11-15T10:14:00Z"/>
                  </w:rPr>
                </w:rPrChange>
              </w:rPr>
              <w:pPrChange w:id="543" w:author="Gregory Montilla" w:date="2017-10-07T13:47:00Z">
                <w:pPr/>
              </w:pPrChange>
            </w:pPr>
            <w:ins w:id="544" w:author="Gregory Montilla" w:date="2017-11-15T10:14:00Z">
              <w:r w:rsidRPr="008F725F">
                <w:rPr>
                  <w:rFonts w:asciiTheme="minorHAnsi" w:hAnsiTheme="minorHAnsi"/>
                  <w:rPrChange w:id="545" w:author="Gregory Montilla" w:date="2017-11-17T09:44:00Z">
                    <w:rPr/>
                  </w:rPrChange>
                </w:rPr>
                <w:t>Skip</w:t>
              </w:r>
            </w:ins>
          </w:p>
          <w:p w14:paraId="67B76EF2" w14:textId="77777777" w:rsidR="00EF7CC4" w:rsidRPr="008F725F" w:rsidRDefault="00EF7CC4">
            <w:pPr>
              <w:spacing w:line="276" w:lineRule="auto"/>
              <w:rPr>
                <w:ins w:id="546" w:author="Gregory Montilla" w:date="2017-11-15T10:14:00Z"/>
                <w:rFonts w:asciiTheme="minorHAnsi" w:hAnsiTheme="minorHAnsi"/>
                <w:rPrChange w:id="547" w:author="Gregory Montilla" w:date="2017-11-17T09:44:00Z">
                  <w:rPr>
                    <w:ins w:id="548" w:author="Gregory Montilla" w:date="2017-11-15T10:14:00Z"/>
                  </w:rPr>
                </w:rPrChange>
              </w:rPr>
              <w:pPrChange w:id="549" w:author="Gregory Montilla" w:date="2017-10-07T13:47:00Z">
                <w:pPr/>
              </w:pPrChange>
            </w:pPr>
            <w:ins w:id="550" w:author="Gregory Montilla" w:date="2017-11-15T10:14:00Z">
              <w:r w:rsidRPr="008F725F">
                <w:rPr>
                  <w:rFonts w:asciiTheme="minorHAnsi" w:hAnsiTheme="minorHAnsi"/>
                  <w:rPrChange w:id="551" w:author="Gregory Montilla" w:date="2017-11-17T09:44:00Z">
                    <w:rPr/>
                  </w:rPrChange>
                </w:rPr>
                <w:t>Previous</w:t>
              </w:r>
            </w:ins>
          </w:p>
          <w:p w14:paraId="032827D7" w14:textId="77777777" w:rsidR="00EF7CC4" w:rsidRPr="008F725F" w:rsidDel="000D4461" w:rsidRDefault="00EF7CC4">
            <w:pPr>
              <w:spacing w:line="276" w:lineRule="auto"/>
              <w:rPr>
                <w:ins w:id="552" w:author="Gregory Montilla" w:date="2017-11-13T17:15:00Z"/>
                <w:del w:id="553" w:author="Gregory Montilla" w:date="2017-11-15T10:02:00Z"/>
                <w:rFonts w:asciiTheme="minorHAnsi" w:hAnsiTheme="minorHAnsi"/>
                <w:rPrChange w:id="554" w:author="Gregory Montilla" w:date="2017-11-17T09:44:00Z">
                  <w:rPr>
                    <w:ins w:id="555" w:author="Gregory Montilla" w:date="2017-11-13T17:15:00Z"/>
                    <w:del w:id="556" w:author="Gregory Montilla" w:date="2017-11-15T10:02:00Z"/>
                  </w:rPr>
                </w:rPrChange>
              </w:rPr>
              <w:pPrChange w:id="557" w:author="Gregory Montilla" w:date="2017-10-07T13:47:00Z">
                <w:pPr/>
              </w:pPrChange>
            </w:pPr>
            <w:ins w:id="558" w:author="Gregory Montilla" w:date="2017-11-15T10:14:00Z">
              <w:r w:rsidRPr="008F725F">
                <w:rPr>
                  <w:rFonts w:asciiTheme="minorHAnsi" w:hAnsiTheme="minorHAnsi"/>
                  <w:rPrChange w:id="559" w:author="Gregory Montilla" w:date="2017-11-17T09:44:00Z">
                    <w:rPr/>
                  </w:rPrChange>
                </w:rPr>
                <w:t>Adjust Volume</w:t>
              </w:r>
            </w:ins>
            <w:ins w:id="560" w:author="Gregory Montilla" w:date="2017-11-13T17:15:00Z">
              <w:del w:id="561" w:author="Gregory Montilla" w:date="2017-11-15T10:02:00Z">
                <w:r w:rsidRPr="008F725F" w:rsidDel="000D4461">
                  <w:rPr>
                    <w:rFonts w:asciiTheme="minorHAnsi" w:hAnsiTheme="minorHAnsi"/>
                    <w:rPrChange w:id="562" w:author="Gregory Montilla" w:date="2017-11-17T09:44:00Z">
                      <w:rPr/>
                    </w:rPrChange>
                  </w:rPr>
                  <w:delText>Edit song name</w:delText>
                </w:r>
              </w:del>
            </w:ins>
          </w:p>
          <w:p w14:paraId="368D0220" w14:textId="77777777" w:rsidR="00EF7CC4" w:rsidRPr="008F725F" w:rsidDel="000D4461" w:rsidRDefault="00EF7CC4">
            <w:pPr>
              <w:spacing w:line="276" w:lineRule="auto"/>
              <w:rPr>
                <w:ins w:id="563" w:author="Gregory Montilla" w:date="2017-11-13T17:15:00Z"/>
                <w:del w:id="564" w:author="Gregory Montilla" w:date="2017-11-15T10:02:00Z"/>
                <w:rFonts w:asciiTheme="minorHAnsi" w:hAnsiTheme="minorHAnsi"/>
                <w:rPrChange w:id="565" w:author="Gregory Montilla" w:date="2017-11-17T09:44:00Z">
                  <w:rPr>
                    <w:ins w:id="566" w:author="Gregory Montilla" w:date="2017-11-13T17:15:00Z"/>
                    <w:del w:id="567" w:author="Gregory Montilla" w:date="2017-11-15T10:02:00Z"/>
                  </w:rPr>
                </w:rPrChange>
              </w:rPr>
              <w:pPrChange w:id="568" w:author="Gregory Montilla" w:date="2017-10-07T13:47:00Z">
                <w:pPr/>
              </w:pPrChange>
            </w:pPr>
            <w:ins w:id="569" w:author="Gregory Montilla" w:date="2017-11-13T17:15:00Z">
              <w:del w:id="570" w:author="Gregory Montilla" w:date="2017-11-15T10:02:00Z">
                <w:r w:rsidRPr="008F725F" w:rsidDel="000D4461">
                  <w:rPr>
                    <w:rFonts w:asciiTheme="minorHAnsi" w:hAnsiTheme="minorHAnsi"/>
                    <w:rPrChange w:id="571" w:author="Gregory Montilla" w:date="2017-11-17T09:44:00Z">
                      <w:rPr/>
                    </w:rPrChange>
                  </w:rPr>
                  <w:delText>Edit artist</w:delText>
                </w:r>
              </w:del>
            </w:ins>
          </w:p>
          <w:p w14:paraId="5A97671C" w14:textId="77777777" w:rsidR="00EF7CC4" w:rsidRPr="008F725F" w:rsidDel="000D4461" w:rsidRDefault="00EF7CC4">
            <w:pPr>
              <w:spacing w:line="276" w:lineRule="auto"/>
              <w:rPr>
                <w:ins w:id="572" w:author="Gregory Montilla" w:date="2017-11-13T17:15:00Z"/>
                <w:del w:id="573" w:author="Gregory Montilla" w:date="2017-11-15T10:02:00Z"/>
                <w:rFonts w:asciiTheme="minorHAnsi" w:hAnsiTheme="minorHAnsi"/>
                <w:rPrChange w:id="574" w:author="Gregory Montilla" w:date="2017-11-17T09:44:00Z">
                  <w:rPr>
                    <w:ins w:id="575" w:author="Gregory Montilla" w:date="2017-11-13T17:15:00Z"/>
                    <w:del w:id="576" w:author="Gregory Montilla" w:date="2017-11-15T10:02:00Z"/>
                  </w:rPr>
                </w:rPrChange>
              </w:rPr>
              <w:pPrChange w:id="577" w:author="Gregory Montilla" w:date="2017-10-07T13:47:00Z">
                <w:pPr/>
              </w:pPrChange>
            </w:pPr>
            <w:ins w:id="578" w:author="Gregory Montilla" w:date="2017-11-13T17:15:00Z">
              <w:del w:id="579" w:author="Gregory Montilla" w:date="2017-11-15T10:02:00Z">
                <w:r w:rsidRPr="008F725F" w:rsidDel="000D4461">
                  <w:rPr>
                    <w:rFonts w:asciiTheme="minorHAnsi" w:hAnsiTheme="minorHAnsi"/>
                    <w:rPrChange w:id="580" w:author="Gregory Montilla" w:date="2017-11-17T09:44:00Z">
                      <w:rPr/>
                    </w:rPrChange>
                  </w:rPr>
                  <w:delText>Edit album</w:delText>
                </w:r>
              </w:del>
            </w:ins>
          </w:p>
          <w:p w14:paraId="7D5B73B6" w14:textId="77777777" w:rsidR="00EF7CC4" w:rsidRPr="008F725F" w:rsidDel="000D4461" w:rsidRDefault="00EF7CC4">
            <w:pPr>
              <w:spacing w:line="276" w:lineRule="auto"/>
              <w:rPr>
                <w:ins w:id="581" w:author="Gregory Montilla" w:date="2017-11-13T17:16:00Z"/>
                <w:del w:id="582" w:author="Gregory Montilla" w:date="2017-11-15T10:02:00Z"/>
                <w:rFonts w:asciiTheme="minorHAnsi" w:hAnsiTheme="minorHAnsi"/>
                <w:rPrChange w:id="583" w:author="Gregory Montilla" w:date="2017-11-17T09:44:00Z">
                  <w:rPr>
                    <w:ins w:id="584" w:author="Gregory Montilla" w:date="2017-11-13T17:16:00Z"/>
                    <w:del w:id="585" w:author="Gregory Montilla" w:date="2017-11-15T10:02:00Z"/>
                  </w:rPr>
                </w:rPrChange>
              </w:rPr>
              <w:pPrChange w:id="586" w:author="Gregory Montilla" w:date="2017-10-07T13:47:00Z">
                <w:pPr/>
              </w:pPrChange>
            </w:pPr>
            <w:ins w:id="587" w:author="Gregory Montilla" w:date="2017-11-13T17:15:00Z">
              <w:del w:id="588" w:author="Gregory Montilla" w:date="2017-11-15T10:02:00Z">
                <w:r w:rsidRPr="008F725F" w:rsidDel="000D4461">
                  <w:rPr>
                    <w:rFonts w:asciiTheme="minorHAnsi" w:hAnsiTheme="minorHAnsi"/>
                    <w:rPrChange w:id="589" w:author="Gregory Montilla" w:date="2017-11-17T09:44:00Z">
                      <w:rPr/>
                    </w:rPrChange>
                  </w:rPr>
                  <w:delText xml:space="preserve">Edit </w:delText>
                </w:r>
              </w:del>
            </w:ins>
            <w:ins w:id="590" w:author="Gregory Montilla" w:date="2017-11-13T17:16:00Z">
              <w:del w:id="591" w:author="Gregory Montilla" w:date="2017-11-15T10:02:00Z">
                <w:r w:rsidRPr="008F725F" w:rsidDel="000D4461">
                  <w:rPr>
                    <w:rFonts w:asciiTheme="minorHAnsi" w:hAnsiTheme="minorHAnsi"/>
                    <w:rPrChange w:id="592" w:author="Gregory Montilla" w:date="2017-11-17T09:44:00Z">
                      <w:rPr/>
                    </w:rPrChange>
                  </w:rPr>
                  <w:delText>album art</w:delText>
                </w:r>
              </w:del>
            </w:ins>
          </w:p>
          <w:p w14:paraId="38730574" w14:textId="77777777" w:rsidR="00EF7CC4" w:rsidRPr="008F725F" w:rsidRDefault="00EF7CC4">
            <w:pPr>
              <w:spacing w:line="276" w:lineRule="auto"/>
              <w:rPr>
                <w:ins w:id="593" w:author="Gregory Montilla" w:date="2017-10-07T12:08:00Z"/>
                <w:rFonts w:asciiTheme="minorHAnsi" w:hAnsiTheme="minorHAnsi"/>
                <w:rPrChange w:id="594" w:author="Gregory Montilla" w:date="2017-11-17T09:44:00Z">
                  <w:rPr>
                    <w:ins w:id="595" w:author="Gregory Montilla" w:date="2017-10-07T12:08:00Z"/>
                  </w:rPr>
                </w:rPrChange>
              </w:rPr>
              <w:pPrChange w:id="596" w:author="Gregory Montilla" w:date="2017-10-07T13:47:00Z">
                <w:pPr/>
              </w:pPrChange>
            </w:pPr>
            <w:ins w:id="597" w:author="Gregory Montilla" w:date="2017-11-13T17:16:00Z">
              <w:del w:id="598" w:author="Gregory Montilla" w:date="2017-11-15T10:02:00Z">
                <w:r w:rsidRPr="008F725F" w:rsidDel="000D4461">
                  <w:rPr>
                    <w:rFonts w:asciiTheme="minorHAnsi" w:hAnsiTheme="minorHAnsi"/>
                    <w:rPrChange w:id="599" w:author="Gregory Montilla" w:date="2017-11-17T09:44:00Z">
                      <w:rPr/>
                    </w:rPrChange>
                  </w:rPr>
                  <w:delText>Delete</w:delText>
                </w:r>
              </w:del>
            </w:ins>
          </w:p>
        </w:tc>
        <w:tc>
          <w:tcPr>
            <w:tcW w:w="2569" w:type="pct"/>
            <w:tcPrChange w:id="600" w:author="Gregory Montilla" w:date="2017-11-13T17:17:00Z">
              <w:tcPr>
                <w:tcW w:w="2430" w:type="dxa"/>
              </w:tcPr>
            </w:tcPrChange>
          </w:tcPr>
          <w:p w14:paraId="2FA50231" w14:textId="77777777" w:rsidR="00EF7CC4" w:rsidRPr="008F725F" w:rsidRDefault="00EF7CC4">
            <w:pPr>
              <w:spacing w:line="276" w:lineRule="auto"/>
              <w:rPr>
                <w:ins w:id="601" w:author="Gregory Montilla" w:date="2017-10-07T12:08:00Z"/>
                <w:rFonts w:asciiTheme="minorHAnsi" w:hAnsiTheme="minorHAnsi"/>
                <w:rPrChange w:id="602" w:author="Gregory Montilla" w:date="2017-11-17T09:44:00Z">
                  <w:rPr>
                    <w:ins w:id="603" w:author="Gregory Montilla" w:date="2017-10-07T12:08:00Z"/>
                  </w:rPr>
                </w:rPrChange>
              </w:rPr>
              <w:pPrChange w:id="604" w:author="Gregory Montilla" w:date="2017-10-07T13:47:00Z">
                <w:pPr/>
              </w:pPrChange>
            </w:pPr>
            <w:ins w:id="605" w:author="Gregory Montilla" w:date="2017-10-07T12:08:00Z">
              <w:r w:rsidRPr="008F725F">
                <w:rPr>
                  <w:rFonts w:asciiTheme="minorHAnsi" w:hAnsiTheme="minorHAnsi"/>
                  <w:rPrChange w:id="606" w:author="Gregory Montilla" w:date="2017-11-17T09:44:00Z">
                    <w:rPr/>
                  </w:rPrChange>
                </w:rPr>
                <w:t>Collaborations:</w:t>
              </w:r>
            </w:ins>
          </w:p>
          <w:p w14:paraId="6851DD7A" w14:textId="77777777" w:rsidR="00EF7CC4" w:rsidRPr="008F725F" w:rsidDel="000D4461" w:rsidRDefault="00EF7CC4">
            <w:pPr>
              <w:spacing w:line="276" w:lineRule="auto"/>
              <w:rPr>
                <w:ins w:id="607" w:author="Gregory Montilla" w:date="2017-11-13T17:15:00Z"/>
                <w:del w:id="608" w:author="Gregory Montilla" w:date="2017-11-15T10:02:00Z"/>
                <w:rFonts w:asciiTheme="minorHAnsi" w:hAnsiTheme="minorHAnsi"/>
                <w:rPrChange w:id="609" w:author="Gregory Montilla" w:date="2017-11-17T09:44:00Z">
                  <w:rPr>
                    <w:ins w:id="610" w:author="Gregory Montilla" w:date="2017-11-13T17:15:00Z"/>
                    <w:del w:id="611" w:author="Gregory Montilla" w:date="2017-11-15T10:02:00Z"/>
                  </w:rPr>
                </w:rPrChange>
              </w:rPr>
              <w:pPrChange w:id="612" w:author="Gregory Montilla" w:date="2017-10-07T13:47:00Z">
                <w:pPr/>
              </w:pPrChange>
            </w:pPr>
            <w:ins w:id="613" w:author="Gregory Montilla" w:date="2017-11-13T09:44:00Z">
              <w:del w:id="614" w:author="Gregory Montilla" w:date="2017-11-15T10:02:00Z">
                <w:r w:rsidRPr="008F725F" w:rsidDel="000D4461">
                  <w:rPr>
                    <w:rFonts w:asciiTheme="minorHAnsi" w:hAnsiTheme="minorHAnsi"/>
                    <w:rPrChange w:id="615" w:author="Gregory Montilla" w:date="2017-11-17T09:44:00Z">
                      <w:rPr/>
                    </w:rPrChange>
                  </w:rPr>
                  <w:delText>Media Controller</w:delText>
                </w:r>
              </w:del>
            </w:ins>
          </w:p>
          <w:p w14:paraId="27AA7CB2" w14:textId="77777777" w:rsidR="00EF7CC4" w:rsidRPr="008F725F" w:rsidRDefault="00EF7CC4">
            <w:pPr>
              <w:spacing w:line="276" w:lineRule="auto"/>
              <w:rPr>
                <w:ins w:id="616" w:author="Gregory Montilla" w:date="2017-11-15T10:14:00Z"/>
                <w:rFonts w:asciiTheme="minorHAnsi" w:hAnsiTheme="minorHAnsi"/>
                <w:rPrChange w:id="617" w:author="Gregory Montilla" w:date="2017-11-17T09:44:00Z">
                  <w:rPr>
                    <w:ins w:id="618" w:author="Gregory Montilla" w:date="2017-11-15T10:14:00Z"/>
                  </w:rPr>
                </w:rPrChange>
              </w:rPr>
              <w:pPrChange w:id="619" w:author="Gregory Montilla" w:date="2017-10-07T13:47:00Z">
                <w:pPr/>
              </w:pPrChange>
            </w:pPr>
            <w:ins w:id="620" w:author="Gregory Montilla" w:date="2017-11-13T17:15:00Z">
              <w:del w:id="621" w:author="Gregory Montilla" w:date="2017-11-15T10:02:00Z">
                <w:r w:rsidRPr="008F725F" w:rsidDel="000D4461">
                  <w:rPr>
                    <w:rFonts w:asciiTheme="minorHAnsi" w:hAnsiTheme="minorHAnsi"/>
                    <w:rPrChange w:id="622" w:author="Gregory Montilla" w:date="2017-11-17T09:44:00Z">
                      <w:rPr/>
                    </w:rPrChange>
                  </w:rPr>
                  <w:delText>Playlists</w:delText>
                </w:r>
              </w:del>
            </w:ins>
            <w:r>
              <w:rPr>
                <w:rFonts w:asciiTheme="minorHAnsi" w:hAnsiTheme="minorHAnsi"/>
              </w:rPr>
              <w:t>Media Controller</w:t>
            </w:r>
            <w:ins w:id="623" w:author="Gregory Montilla" w:date="2017-11-15T10:14:00Z">
              <w:r w:rsidRPr="008F725F">
                <w:rPr>
                  <w:rFonts w:asciiTheme="minorHAnsi" w:hAnsiTheme="minorHAnsi"/>
                  <w:rPrChange w:id="624" w:author="Gregory Montilla" w:date="2017-11-17T09:44:00Z">
                    <w:rPr/>
                  </w:rPrChange>
                </w:rPr>
                <w:br/>
                <w:t>Songs</w:t>
              </w:r>
            </w:ins>
          </w:p>
          <w:p w14:paraId="527E774E" w14:textId="77777777" w:rsidR="00EF7CC4" w:rsidRPr="008F725F" w:rsidRDefault="00EF7CC4">
            <w:pPr>
              <w:spacing w:line="276" w:lineRule="auto"/>
              <w:rPr>
                <w:ins w:id="625" w:author="Gregory Montilla" w:date="2017-11-15T10:15:00Z"/>
                <w:rFonts w:asciiTheme="minorHAnsi" w:hAnsiTheme="minorHAnsi"/>
                <w:rPrChange w:id="626" w:author="Gregory Montilla" w:date="2017-11-17T09:44:00Z">
                  <w:rPr>
                    <w:ins w:id="627" w:author="Gregory Montilla" w:date="2017-11-15T10:15:00Z"/>
                  </w:rPr>
                </w:rPrChange>
              </w:rPr>
              <w:pPrChange w:id="628" w:author="Gregory Montilla" w:date="2017-10-07T13:47:00Z">
                <w:pPr/>
              </w:pPrChange>
            </w:pPr>
            <w:ins w:id="629" w:author="Gregory Montilla" w:date="2017-11-15T10:15:00Z">
              <w:r w:rsidRPr="008F725F">
                <w:rPr>
                  <w:rFonts w:asciiTheme="minorHAnsi" w:hAnsiTheme="minorHAnsi"/>
                  <w:rPrChange w:id="630" w:author="Gregory Montilla" w:date="2017-11-17T09:44:00Z">
                    <w:rPr/>
                  </w:rPrChange>
                </w:rPr>
                <w:t>Playlists</w:t>
              </w:r>
            </w:ins>
          </w:p>
          <w:p w14:paraId="58B3BF7B" w14:textId="77777777" w:rsidR="00EF7CC4" w:rsidRPr="008F725F" w:rsidRDefault="00EF7CC4">
            <w:pPr>
              <w:spacing w:line="276" w:lineRule="auto"/>
              <w:rPr>
                <w:ins w:id="631" w:author="Gregory Montilla" w:date="2017-11-15T12:46:00Z"/>
                <w:rFonts w:asciiTheme="minorHAnsi" w:hAnsiTheme="minorHAnsi"/>
                <w:rPrChange w:id="632" w:author="Gregory Montilla" w:date="2017-11-17T09:44:00Z">
                  <w:rPr>
                    <w:ins w:id="633" w:author="Gregory Montilla" w:date="2017-11-15T12:46:00Z"/>
                  </w:rPr>
                </w:rPrChange>
              </w:rPr>
              <w:pPrChange w:id="634" w:author="Gregory Montilla" w:date="2017-10-07T13:47:00Z">
                <w:pPr/>
              </w:pPrChange>
            </w:pPr>
            <w:ins w:id="635" w:author="Gregory Montilla" w:date="2017-11-15T10:15:00Z">
              <w:r w:rsidRPr="008F725F">
                <w:rPr>
                  <w:rFonts w:asciiTheme="minorHAnsi" w:hAnsiTheme="minorHAnsi"/>
                  <w:rPrChange w:id="636" w:author="Gregory Montilla" w:date="2017-11-17T09:44:00Z">
                    <w:rPr/>
                  </w:rPrChange>
                </w:rPr>
                <w:t>Artists</w:t>
              </w:r>
            </w:ins>
          </w:p>
          <w:p w14:paraId="14CD69B2" w14:textId="77777777" w:rsidR="001620D8" w:rsidRDefault="001620D8">
            <w:pPr>
              <w:spacing w:line="276" w:lineRule="auto"/>
              <w:rPr>
                <w:rFonts w:asciiTheme="minorHAnsi" w:hAnsiTheme="minorHAnsi"/>
              </w:rPr>
              <w:pPrChange w:id="637" w:author="Gregory Montilla" w:date="2017-11-13T09:42:00Z">
                <w:pPr/>
              </w:pPrChange>
            </w:pPr>
            <w:r>
              <w:rPr>
                <w:rFonts w:asciiTheme="minorHAnsi" w:hAnsiTheme="minorHAnsi"/>
              </w:rPr>
              <w:t>Spotify</w:t>
            </w:r>
          </w:p>
          <w:p w14:paraId="275C83DE" w14:textId="77777777" w:rsidR="001620D8" w:rsidRDefault="001620D8" w:rsidP="001620D8">
            <w:pPr>
              <w:spacing w:line="276" w:lineRule="auto"/>
              <w:rPr>
                <w:rFonts w:asciiTheme="minorHAnsi" w:hAnsiTheme="minorHAnsi"/>
              </w:rPr>
            </w:pPr>
            <w:r>
              <w:rPr>
                <w:rFonts w:asciiTheme="minorHAnsi" w:hAnsiTheme="minorHAnsi"/>
              </w:rPr>
              <w:t>Soundcloud</w:t>
            </w:r>
          </w:p>
          <w:p w14:paraId="02C5AADA" w14:textId="36D32013" w:rsidR="00EF7CC4" w:rsidRPr="008F725F" w:rsidRDefault="001620D8">
            <w:pPr>
              <w:spacing w:line="276" w:lineRule="auto"/>
              <w:rPr>
                <w:ins w:id="638" w:author="Gregory Montilla" w:date="2017-10-07T12:08:00Z"/>
                <w:rFonts w:asciiTheme="minorHAnsi" w:hAnsiTheme="minorHAnsi"/>
                <w:rPrChange w:id="639" w:author="Gregory Montilla" w:date="2017-11-17T09:44:00Z">
                  <w:rPr>
                    <w:ins w:id="640" w:author="Gregory Montilla" w:date="2017-10-07T12:08:00Z"/>
                  </w:rPr>
                </w:rPrChange>
              </w:rPr>
              <w:pPrChange w:id="641" w:author="Gregory Montilla" w:date="2017-10-07T13:47:00Z">
                <w:pPr/>
              </w:pPrChange>
            </w:pPr>
            <w:r>
              <w:rPr>
                <w:rFonts w:asciiTheme="minorHAnsi" w:hAnsiTheme="minorHAnsi"/>
              </w:rPr>
              <w:t>YouTube</w:t>
            </w:r>
          </w:p>
        </w:tc>
      </w:tr>
    </w:tbl>
    <w:p w14:paraId="6BAADE4A" w14:textId="326532F5" w:rsidR="009F0982" w:rsidRDefault="009F0982" w:rsidP="00280B0C">
      <w:pPr>
        <w:spacing w:line="276" w:lineRule="auto"/>
        <w:rPr>
          <w:rFonts w:asciiTheme="minorHAnsi" w:hAnsiTheme="minorHAnsi"/>
        </w:rPr>
      </w:pPr>
    </w:p>
    <w:tbl>
      <w:tblPr>
        <w:tblStyle w:val="TableGrid"/>
        <w:tblW w:w="5000" w:type="pct"/>
        <w:tblLook w:val="04A0" w:firstRow="1" w:lastRow="0" w:firstColumn="1" w:lastColumn="0" w:noHBand="0" w:noVBand="1"/>
      </w:tblPr>
      <w:tblGrid>
        <w:gridCol w:w="4490"/>
        <w:gridCol w:w="4737"/>
      </w:tblGrid>
      <w:tr w:rsidR="00280B0C" w:rsidRPr="008F725F" w14:paraId="3378FED3" w14:textId="77777777" w:rsidTr="0084034A">
        <w:tc>
          <w:tcPr>
            <w:tcW w:w="5000" w:type="pct"/>
            <w:gridSpan w:val="2"/>
          </w:tcPr>
          <w:p w14:paraId="0BAAD34E" w14:textId="77777777" w:rsidR="00280B0C" w:rsidRPr="008F725F" w:rsidRDefault="00280B0C">
            <w:pPr>
              <w:spacing w:line="276" w:lineRule="auto"/>
              <w:jc w:val="center"/>
              <w:rPr>
                <w:ins w:id="642" w:author="Gregory Montilla" w:date="2017-10-07T12:02:00Z"/>
                <w:rFonts w:asciiTheme="minorHAnsi" w:hAnsiTheme="minorHAnsi"/>
                <w:rPrChange w:id="643" w:author="Gregory Montilla" w:date="2017-11-17T09:44:00Z">
                  <w:rPr>
                    <w:ins w:id="644" w:author="Gregory Montilla" w:date="2017-10-07T12:02:00Z"/>
                  </w:rPr>
                </w:rPrChange>
              </w:rPr>
              <w:pPrChange w:id="645" w:author="Gregory Montilla" w:date="2017-10-07T13:47:00Z">
                <w:pPr/>
              </w:pPrChange>
            </w:pPr>
            <w:ins w:id="646" w:author="Gregory Montilla" w:date="2017-10-07T12:02:00Z">
              <w:r w:rsidRPr="008F725F">
                <w:rPr>
                  <w:rFonts w:asciiTheme="minorHAnsi" w:hAnsiTheme="minorHAnsi"/>
                  <w:rPrChange w:id="647" w:author="Gregory Montilla" w:date="2017-11-17T09:44:00Z">
                    <w:rPr/>
                  </w:rPrChange>
                </w:rPr>
                <w:t>Playlists</w:t>
              </w:r>
            </w:ins>
          </w:p>
        </w:tc>
      </w:tr>
      <w:tr w:rsidR="00280B0C" w:rsidRPr="008F725F" w14:paraId="7377A6D0" w14:textId="77777777" w:rsidTr="0084034A">
        <w:trPr>
          <w:trHeight w:val="305"/>
        </w:trPr>
        <w:tc>
          <w:tcPr>
            <w:tcW w:w="2433" w:type="pct"/>
          </w:tcPr>
          <w:p w14:paraId="43D4B3ED" w14:textId="72BF8336" w:rsidR="00280B0C" w:rsidRDefault="00280B0C">
            <w:pPr>
              <w:spacing w:line="276" w:lineRule="auto"/>
              <w:rPr>
                <w:rFonts w:asciiTheme="minorHAnsi" w:hAnsiTheme="minorHAnsi"/>
              </w:rPr>
              <w:pPrChange w:id="648" w:author="Gregory Montilla" w:date="2017-10-07T13:47:00Z">
                <w:pPr/>
              </w:pPrChange>
            </w:pPr>
            <w:ins w:id="649" w:author="Gregory Montilla" w:date="2017-10-07T12:02:00Z">
              <w:r w:rsidRPr="008F725F">
                <w:rPr>
                  <w:rFonts w:asciiTheme="minorHAnsi" w:hAnsiTheme="minorHAnsi"/>
                  <w:rPrChange w:id="650" w:author="Gregory Montilla" w:date="2017-11-17T09:44:00Z">
                    <w:rPr/>
                  </w:rPrChange>
                </w:rPr>
                <w:t>Responsibilities:</w:t>
              </w:r>
            </w:ins>
          </w:p>
          <w:p w14:paraId="507E02D6" w14:textId="57F81761" w:rsidR="00955420" w:rsidRDefault="00955420" w:rsidP="00955420">
            <w:pPr>
              <w:spacing w:line="276" w:lineRule="auto"/>
              <w:rPr>
                <w:rFonts w:asciiTheme="minorHAnsi" w:hAnsiTheme="minorHAnsi"/>
              </w:rPr>
            </w:pPr>
            <w:r>
              <w:rPr>
                <w:rFonts w:asciiTheme="minorHAnsi" w:hAnsiTheme="minorHAnsi"/>
              </w:rPr>
              <w:t>Name</w:t>
            </w:r>
          </w:p>
          <w:p w14:paraId="63A5BB74" w14:textId="68153B76" w:rsidR="00955420" w:rsidRDefault="00955420" w:rsidP="00955420">
            <w:pPr>
              <w:spacing w:line="276" w:lineRule="auto"/>
              <w:rPr>
                <w:rFonts w:asciiTheme="minorHAnsi" w:hAnsiTheme="minorHAnsi"/>
              </w:rPr>
            </w:pPr>
            <w:r>
              <w:rPr>
                <w:rFonts w:asciiTheme="minorHAnsi" w:hAnsiTheme="minorHAnsi"/>
              </w:rPr>
              <w:t>Song</w:t>
            </w:r>
          </w:p>
          <w:p w14:paraId="10D1DF5D" w14:textId="77777777" w:rsidR="004E7238" w:rsidRDefault="004E7238" w:rsidP="004E7238">
            <w:pPr>
              <w:spacing w:line="276" w:lineRule="auto"/>
              <w:rPr>
                <w:rFonts w:asciiTheme="minorHAnsi" w:hAnsiTheme="minorHAnsi"/>
              </w:rPr>
            </w:pPr>
            <w:r>
              <w:rPr>
                <w:rFonts w:asciiTheme="minorHAnsi" w:hAnsiTheme="minorHAnsi"/>
              </w:rPr>
              <w:t>Add song</w:t>
            </w:r>
          </w:p>
          <w:p w14:paraId="5E72BCBD" w14:textId="533242F7" w:rsidR="004E7238" w:rsidRDefault="004E7238" w:rsidP="004E7238">
            <w:pPr>
              <w:spacing w:line="276" w:lineRule="auto"/>
              <w:rPr>
                <w:rFonts w:asciiTheme="minorHAnsi" w:hAnsiTheme="minorHAnsi"/>
              </w:rPr>
            </w:pPr>
            <w:r>
              <w:rPr>
                <w:rFonts w:asciiTheme="minorHAnsi" w:hAnsiTheme="minorHAnsi"/>
              </w:rPr>
              <w:t>Remove song</w:t>
            </w:r>
          </w:p>
          <w:p w14:paraId="6D750BA3" w14:textId="77777777" w:rsidR="008B41E8" w:rsidRDefault="008B41E8">
            <w:pPr>
              <w:spacing w:line="276" w:lineRule="auto"/>
              <w:rPr>
                <w:rFonts w:asciiTheme="minorHAnsi" w:hAnsiTheme="minorHAnsi"/>
              </w:rPr>
              <w:pPrChange w:id="651" w:author="Gregory Montilla" w:date="2017-10-07T13:47:00Z">
                <w:pPr/>
              </w:pPrChange>
            </w:pPr>
            <w:r>
              <w:rPr>
                <w:rFonts w:asciiTheme="minorHAnsi" w:hAnsiTheme="minorHAnsi"/>
              </w:rPr>
              <w:t>Create playlists</w:t>
            </w:r>
          </w:p>
          <w:p w14:paraId="120837BA" w14:textId="77777777" w:rsidR="008B41E8" w:rsidRDefault="008B41E8">
            <w:pPr>
              <w:spacing w:line="276" w:lineRule="auto"/>
              <w:rPr>
                <w:rFonts w:asciiTheme="minorHAnsi" w:hAnsiTheme="minorHAnsi"/>
              </w:rPr>
              <w:pPrChange w:id="652" w:author="Gregory Montilla" w:date="2017-10-07T13:47:00Z">
                <w:pPr/>
              </w:pPrChange>
            </w:pPr>
            <w:r>
              <w:rPr>
                <w:rFonts w:asciiTheme="minorHAnsi" w:hAnsiTheme="minorHAnsi"/>
              </w:rPr>
              <w:t>View playlists</w:t>
            </w:r>
          </w:p>
          <w:p w14:paraId="4A3FE6DB" w14:textId="10883355" w:rsidR="004E7238" w:rsidRDefault="004E7238" w:rsidP="004E7238">
            <w:pPr>
              <w:spacing w:line="276" w:lineRule="auto"/>
              <w:rPr>
                <w:rFonts w:asciiTheme="minorHAnsi" w:hAnsiTheme="minorHAnsi"/>
              </w:rPr>
            </w:pPr>
            <w:r>
              <w:rPr>
                <w:rFonts w:asciiTheme="minorHAnsi" w:hAnsiTheme="minorHAnsi"/>
              </w:rPr>
              <w:t>Delete playlist</w:t>
            </w:r>
          </w:p>
          <w:p w14:paraId="52076BAE" w14:textId="73E892EF" w:rsidR="00280B0C" w:rsidRPr="008F725F" w:rsidDel="000D4461" w:rsidRDefault="00280B0C" w:rsidP="008B41E8">
            <w:pPr>
              <w:spacing w:line="276" w:lineRule="auto"/>
              <w:rPr>
                <w:ins w:id="653" w:author="Gregory Montilla" w:date="2017-11-13T17:16:00Z"/>
                <w:del w:id="654" w:author="Gregory Montilla" w:date="2017-11-15T10:03:00Z"/>
                <w:rFonts w:asciiTheme="minorHAnsi" w:hAnsiTheme="minorHAnsi"/>
                <w:rPrChange w:id="655" w:author="Gregory Montilla" w:date="2017-11-17T09:44:00Z">
                  <w:rPr>
                    <w:ins w:id="656" w:author="Gregory Montilla" w:date="2017-11-13T17:16:00Z"/>
                    <w:del w:id="657" w:author="Gregory Montilla" w:date="2017-11-15T10:03:00Z"/>
                  </w:rPr>
                </w:rPrChange>
              </w:rPr>
            </w:pPr>
            <w:r>
              <w:rPr>
                <w:rFonts w:asciiTheme="minorHAnsi" w:hAnsiTheme="minorHAnsi"/>
              </w:rPr>
              <w:t xml:space="preserve"> </w:t>
            </w:r>
            <w:ins w:id="658" w:author="Gregory Montilla" w:date="2017-11-13T09:44:00Z">
              <w:del w:id="659" w:author="Gregory Montilla" w:date="2017-11-15T10:03:00Z">
                <w:r w:rsidRPr="008F725F" w:rsidDel="000D4461">
                  <w:rPr>
                    <w:rFonts w:asciiTheme="minorHAnsi" w:hAnsiTheme="minorHAnsi"/>
                    <w:rPrChange w:id="660" w:author="Gregory Montilla" w:date="2017-11-17T09:44:00Z">
                      <w:rPr/>
                    </w:rPrChange>
                  </w:rPr>
                  <w:delText xml:space="preserve">Add </w:delText>
                </w:r>
              </w:del>
            </w:ins>
            <w:ins w:id="661" w:author="Gregory Montilla" w:date="2017-11-13T17:16:00Z">
              <w:del w:id="662" w:author="Gregory Montilla" w:date="2017-11-15T10:03:00Z">
                <w:r w:rsidRPr="008F725F" w:rsidDel="000D4461">
                  <w:rPr>
                    <w:rFonts w:asciiTheme="minorHAnsi" w:hAnsiTheme="minorHAnsi"/>
                    <w:rPrChange w:id="663" w:author="Gregory Montilla" w:date="2017-11-17T09:44:00Z">
                      <w:rPr/>
                    </w:rPrChange>
                  </w:rPr>
                  <w:delText>song</w:delText>
                </w:r>
              </w:del>
            </w:ins>
          </w:p>
          <w:p w14:paraId="01BAD139" w14:textId="77777777" w:rsidR="00280B0C" w:rsidRPr="008F725F" w:rsidDel="000D4461" w:rsidRDefault="00280B0C">
            <w:pPr>
              <w:spacing w:line="276" w:lineRule="auto"/>
              <w:rPr>
                <w:ins w:id="664" w:author="Gregory Montilla" w:date="2017-11-13T17:16:00Z"/>
                <w:del w:id="665" w:author="Gregory Montilla" w:date="2017-11-15T10:03:00Z"/>
                <w:rFonts w:asciiTheme="minorHAnsi" w:hAnsiTheme="minorHAnsi"/>
                <w:rPrChange w:id="666" w:author="Gregory Montilla" w:date="2017-11-17T09:44:00Z">
                  <w:rPr>
                    <w:ins w:id="667" w:author="Gregory Montilla" w:date="2017-11-13T17:16:00Z"/>
                    <w:del w:id="668" w:author="Gregory Montilla" w:date="2017-11-15T10:03:00Z"/>
                  </w:rPr>
                </w:rPrChange>
              </w:rPr>
              <w:pPrChange w:id="669" w:author="Gregory Montilla" w:date="2017-10-07T13:47:00Z">
                <w:pPr/>
              </w:pPrChange>
            </w:pPr>
            <w:ins w:id="670" w:author="Gregory Montilla" w:date="2017-11-13T17:16:00Z">
              <w:del w:id="671" w:author="Gregory Montilla" w:date="2017-11-15T10:03:00Z">
                <w:r w:rsidRPr="008F725F" w:rsidDel="000D4461">
                  <w:rPr>
                    <w:rFonts w:asciiTheme="minorHAnsi" w:hAnsiTheme="minorHAnsi"/>
                    <w:rPrChange w:id="672" w:author="Gregory Montilla" w:date="2017-11-17T09:44:00Z">
                      <w:rPr/>
                    </w:rPrChange>
                  </w:rPr>
                  <w:delText>Remove song</w:delText>
                </w:r>
              </w:del>
            </w:ins>
          </w:p>
          <w:p w14:paraId="76F93778" w14:textId="77777777" w:rsidR="00280B0C" w:rsidRPr="008F725F" w:rsidRDefault="00280B0C">
            <w:pPr>
              <w:spacing w:line="276" w:lineRule="auto"/>
              <w:rPr>
                <w:ins w:id="673" w:author="Gregory Montilla" w:date="2017-10-07T12:02:00Z"/>
                <w:rFonts w:asciiTheme="minorHAnsi" w:hAnsiTheme="minorHAnsi"/>
                <w:rPrChange w:id="674" w:author="Gregory Montilla" w:date="2017-11-17T09:44:00Z">
                  <w:rPr>
                    <w:ins w:id="675" w:author="Gregory Montilla" w:date="2017-10-07T12:02:00Z"/>
                  </w:rPr>
                </w:rPrChange>
              </w:rPr>
              <w:pPrChange w:id="676" w:author="Gregory Montilla" w:date="2017-10-07T13:47:00Z">
                <w:pPr/>
              </w:pPrChange>
            </w:pPr>
            <w:ins w:id="677" w:author="Gregory Montilla" w:date="2017-11-13T17:16:00Z">
              <w:del w:id="678" w:author="Gregory Montilla" w:date="2017-11-15T10:03:00Z">
                <w:r w:rsidRPr="008F725F" w:rsidDel="000D4461">
                  <w:rPr>
                    <w:rFonts w:asciiTheme="minorHAnsi" w:hAnsiTheme="minorHAnsi"/>
                    <w:rPrChange w:id="679" w:author="Gregory Montilla" w:date="2017-11-17T09:44:00Z">
                      <w:rPr/>
                    </w:rPrChange>
                  </w:rPr>
                  <w:delText>Edit name</w:delText>
                </w:r>
              </w:del>
            </w:ins>
          </w:p>
        </w:tc>
        <w:tc>
          <w:tcPr>
            <w:tcW w:w="2567" w:type="pct"/>
          </w:tcPr>
          <w:p w14:paraId="51D1E68A" w14:textId="77777777" w:rsidR="00280B0C" w:rsidRPr="008F725F" w:rsidRDefault="00280B0C">
            <w:pPr>
              <w:spacing w:line="276" w:lineRule="auto"/>
              <w:rPr>
                <w:ins w:id="680" w:author="Gregory Montilla" w:date="2017-10-07T12:02:00Z"/>
                <w:rFonts w:asciiTheme="minorHAnsi" w:hAnsiTheme="minorHAnsi"/>
                <w:rPrChange w:id="681" w:author="Gregory Montilla" w:date="2017-11-17T09:44:00Z">
                  <w:rPr>
                    <w:ins w:id="682" w:author="Gregory Montilla" w:date="2017-10-07T12:02:00Z"/>
                  </w:rPr>
                </w:rPrChange>
              </w:rPr>
              <w:pPrChange w:id="683" w:author="Gregory Montilla" w:date="2017-10-07T13:47:00Z">
                <w:pPr/>
              </w:pPrChange>
            </w:pPr>
            <w:ins w:id="684" w:author="Gregory Montilla" w:date="2017-10-07T12:02:00Z">
              <w:r w:rsidRPr="008F725F">
                <w:rPr>
                  <w:rFonts w:asciiTheme="minorHAnsi" w:hAnsiTheme="minorHAnsi"/>
                  <w:rPrChange w:id="685" w:author="Gregory Montilla" w:date="2017-11-17T09:44:00Z">
                    <w:rPr/>
                  </w:rPrChange>
                </w:rPr>
                <w:t>Collaborations:</w:t>
              </w:r>
            </w:ins>
          </w:p>
          <w:p w14:paraId="7C8614EB" w14:textId="77777777" w:rsidR="00280B0C" w:rsidRPr="008F725F" w:rsidRDefault="00280B0C">
            <w:pPr>
              <w:spacing w:line="276" w:lineRule="auto"/>
              <w:rPr>
                <w:ins w:id="686" w:author="Gregory Montilla" w:date="2017-11-15T10:07:00Z"/>
                <w:rFonts w:asciiTheme="minorHAnsi" w:hAnsiTheme="minorHAnsi"/>
                <w:rPrChange w:id="687" w:author="Gregory Montilla" w:date="2017-11-17T09:44:00Z">
                  <w:rPr>
                    <w:ins w:id="688" w:author="Gregory Montilla" w:date="2017-11-15T10:07:00Z"/>
                  </w:rPr>
                </w:rPrChange>
              </w:rPr>
              <w:pPrChange w:id="689" w:author="Gregory Montilla" w:date="2017-10-07T13:47:00Z">
                <w:pPr/>
              </w:pPrChange>
            </w:pPr>
            <w:r>
              <w:rPr>
                <w:rFonts w:asciiTheme="minorHAnsi" w:hAnsiTheme="minorHAnsi"/>
              </w:rPr>
              <w:t>Media Controller</w:t>
            </w:r>
          </w:p>
          <w:p w14:paraId="3EDD84F1" w14:textId="77777777" w:rsidR="00280B0C" w:rsidRDefault="00280B0C">
            <w:pPr>
              <w:spacing w:line="276" w:lineRule="auto"/>
              <w:rPr>
                <w:rFonts w:asciiTheme="minorHAnsi" w:hAnsiTheme="minorHAnsi"/>
              </w:rPr>
              <w:pPrChange w:id="690" w:author="Gregory Montilla" w:date="2017-11-13T09:42:00Z">
                <w:pPr/>
              </w:pPrChange>
            </w:pPr>
            <w:r>
              <w:rPr>
                <w:rFonts w:asciiTheme="minorHAnsi" w:hAnsiTheme="minorHAnsi"/>
              </w:rPr>
              <w:t>Spotify</w:t>
            </w:r>
          </w:p>
          <w:p w14:paraId="5341D7E8" w14:textId="77777777" w:rsidR="00280B0C" w:rsidRDefault="00280B0C" w:rsidP="0084034A">
            <w:pPr>
              <w:spacing w:line="276" w:lineRule="auto"/>
              <w:rPr>
                <w:rFonts w:asciiTheme="minorHAnsi" w:hAnsiTheme="minorHAnsi"/>
              </w:rPr>
            </w:pPr>
            <w:r>
              <w:rPr>
                <w:rFonts w:asciiTheme="minorHAnsi" w:hAnsiTheme="minorHAnsi"/>
              </w:rPr>
              <w:t>Soundcloud</w:t>
            </w:r>
          </w:p>
          <w:p w14:paraId="2004CEA1" w14:textId="77777777" w:rsidR="00280B0C" w:rsidRPr="008F725F" w:rsidRDefault="00280B0C">
            <w:pPr>
              <w:spacing w:line="276" w:lineRule="auto"/>
              <w:rPr>
                <w:ins w:id="691" w:author="Gregory Montilla" w:date="2017-10-07T12:02:00Z"/>
                <w:rFonts w:asciiTheme="minorHAnsi" w:hAnsiTheme="minorHAnsi"/>
                <w:rPrChange w:id="692" w:author="Gregory Montilla" w:date="2017-11-17T09:44:00Z">
                  <w:rPr>
                    <w:ins w:id="693" w:author="Gregory Montilla" w:date="2017-10-07T12:02:00Z"/>
                  </w:rPr>
                </w:rPrChange>
              </w:rPr>
              <w:pPrChange w:id="694" w:author="Gregory Montilla" w:date="2017-10-07T13:47:00Z">
                <w:pPr/>
              </w:pPrChange>
            </w:pPr>
            <w:r>
              <w:rPr>
                <w:rFonts w:asciiTheme="minorHAnsi" w:hAnsiTheme="minorHAnsi"/>
              </w:rPr>
              <w:t>YouTube</w:t>
            </w:r>
            <w:r>
              <w:rPr>
                <w:rFonts w:asciiTheme="minorHAnsi" w:hAnsiTheme="minorHAnsi"/>
              </w:rPr>
              <w:br/>
              <w:t>Songs</w:t>
            </w:r>
            <w:ins w:id="695" w:author="Gregory Montilla" w:date="2017-11-13T09:44:00Z">
              <w:del w:id="696" w:author="Gregory Montilla" w:date="2017-11-15T10:03:00Z">
                <w:r w:rsidRPr="008F725F" w:rsidDel="000D4461">
                  <w:rPr>
                    <w:rFonts w:asciiTheme="minorHAnsi" w:hAnsiTheme="minorHAnsi"/>
                    <w:rPrChange w:id="697" w:author="Gregory Montilla" w:date="2017-11-17T09:44:00Z">
                      <w:rPr/>
                    </w:rPrChange>
                  </w:rPr>
                  <w:delText>Media Controller</w:delText>
                </w:r>
              </w:del>
            </w:ins>
          </w:p>
        </w:tc>
      </w:tr>
    </w:tbl>
    <w:p w14:paraId="3DAABEC0" w14:textId="77777777" w:rsidR="00280B0C" w:rsidRDefault="00280B0C" w:rsidP="00280B0C">
      <w:pPr>
        <w:spacing w:line="276" w:lineRule="auto"/>
        <w:rPr>
          <w:rFonts w:asciiTheme="minorHAnsi" w:hAnsiTheme="minorHAnsi"/>
        </w:rPr>
      </w:pPr>
    </w:p>
    <w:p w14:paraId="790C2E2A" w14:textId="77777777" w:rsidR="00280B0C" w:rsidRPr="008F725F" w:rsidRDefault="00280B0C">
      <w:pPr>
        <w:spacing w:line="276" w:lineRule="auto"/>
        <w:rPr>
          <w:ins w:id="698" w:author="Gregory Montilla" w:date="2017-11-15T10:03:00Z"/>
          <w:rFonts w:asciiTheme="minorHAnsi" w:hAnsiTheme="minorHAnsi"/>
          <w:rPrChange w:id="699" w:author="Gregory Montilla" w:date="2017-11-17T09:44:00Z">
            <w:rPr>
              <w:ins w:id="700" w:author="Gregory Montilla" w:date="2017-11-15T10:03:00Z"/>
            </w:rPr>
          </w:rPrChange>
        </w:rPr>
        <w:pPrChange w:id="701" w:author="Gregory Montilla" w:date="2017-10-07T13:47:00Z">
          <w:pPr/>
        </w:pPrChange>
      </w:pPr>
    </w:p>
    <w:tbl>
      <w:tblPr>
        <w:tblStyle w:val="TableGrid"/>
        <w:tblW w:w="5000" w:type="pct"/>
        <w:tblLook w:val="04A0" w:firstRow="1" w:lastRow="0" w:firstColumn="1" w:lastColumn="0" w:noHBand="0" w:noVBand="1"/>
      </w:tblPr>
      <w:tblGrid>
        <w:gridCol w:w="4523"/>
        <w:gridCol w:w="4704"/>
        <w:tblGridChange w:id="702">
          <w:tblGrid>
            <w:gridCol w:w="2336"/>
            <w:gridCol w:w="2430"/>
            <w:gridCol w:w="4461"/>
          </w:tblGrid>
        </w:tblGridChange>
      </w:tblGrid>
      <w:tr w:rsidR="000D4461" w:rsidRPr="008F725F" w14:paraId="140D5645" w14:textId="77777777" w:rsidTr="00EF7CC4">
        <w:trPr>
          <w:ins w:id="703" w:author="Gregory Montilla" w:date="2017-11-15T10:03:00Z"/>
        </w:trPr>
        <w:tc>
          <w:tcPr>
            <w:tcW w:w="5000" w:type="pct"/>
            <w:gridSpan w:val="2"/>
          </w:tcPr>
          <w:p w14:paraId="1E072B1A" w14:textId="151429A0" w:rsidR="000D4461" w:rsidRPr="008F725F" w:rsidRDefault="000D4461" w:rsidP="0038761B">
            <w:pPr>
              <w:spacing w:line="276" w:lineRule="auto"/>
              <w:jc w:val="center"/>
              <w:rPr>
                <w:ins w:id="704" w:author="Gregory Montilla" w:date="2017-11-15T10:03:00Z"/>
                <w:rFonts w:asciiTheme="minorHAnsi" w:hAnsiTheme="minorHAnsi"/>
                <w:rPrChange w:id="705" w:author="Gregory Montilla" w:date="2017-11-17T09:44:00Z">
                  <w:rPr>
                    <w:ins w:id="706" w:author="Gregory Montilla" w:date="2017-11-15T10:03:00Z"/>
                  </w:rPr>
                </w:rPrChange>
              </w:rPr>
            </w:pPr>
            <w:ins w:id="707" w:author="Gregory Montilla" w:date="2017-11-15T10:03:00Z">
              <w:r w:rsidRPr="008F725F">
                <w:rPr>
                  <w:rFonts w:asciiTheme="minorHAnsi" w:hAnsiTheme="minorHAnsi"/>
                  <w:rPrChange w:id="708" w:author="Gregory Montilla" w:date="2017-11-17T09:44:00Z">
                    <w:rPr/>
                  </w:rPrChange>
                </w:rPr>
                <w:t>Artists</w:t>
              </w:r>
            </w:ins>
          </w:p>
        </w:tc>
      </w:tr>
      <w:tr w:rsidR="000D4461" w:rsidRPr="008F725F" w14:paraId="1AD9E39A" w14:textId="77777777" w:rsidTr="00EF7CC4">
        <w:tblPrEx>
          <w:tblW w:w="5000" w:type="pct"/>
          <w:tblPrExChange w:id="709" w:author="Gregory Montilla" w:date="2017-11-15T10:03:00Z">
            <w:tblPrEx>
              <w:tblW w:w="0" w:type="auto"/>
            </w:tblPrEx>
          </w:tblPrExChange>
        </w:tblPrEx>
        <w:trPr>
          <w:trHeight w:val="1817"/>
          <w:ins w:id="710" w:author="Gregory Montilla" w:date="2017-11-15T10:03:00Z"/>
          <w:trPrChange w:id="711" w:author="Gregory Montilla" w:date="2017-11-15T10:03:00Z">
            <w:trPr>
              <w:gridAfter w:val="0"/>
              <w:trHeight w:val="305"/>
            </w:trPr>
          </w:trPrChange>
        </w:trPr>
        <w:tc>
          <w:tcPr>
            <w:tcW w:w="2451" w:type="pct"/>
            <w:tcPrChange w:id="712" w:author="Gregory Montilla" w:date="2017-11-15T10:03:00Z">
              <w:tcPr>
                <w:tcW w:w="2336" w:type="dxa"/>
              </w:tcPr>
            </w:tcPrChange>
          </w:tcPr>
          <w:p w14:paraId="5EB35607" w14:textId="1895169B" w:rsidR="000D4461" w:rsidRDefault="000D4461" w:rsidP="0038761B">
            <w:pPr>
              <w:spacing w:line="276" w:lineRule="auto"/>
              <w:rPr>
                <w:rFonts w:asciiTheme="minorHAnsi" w:hAnsiTheme="minorHAnsi"/>
              </w:rPr>
            </w:pPr>
            <w:ins w:id="713" w:author="Gregory Montilla" w:date="2017-11-15T10:03:00Z">
              <w:r w:rsidRPr="008F725F">
                <w:rPr>
                  <w:rFonts w:asciiTheme="minorHAnsi" w:hAnsiTheme="minorHAnsi"/>
                  <w:rPrChange w:id="714" w:author="Gregory Montilla" w:date="2017-11-17T09:44:00Z">
                    <w:rPr/>
                  </w:rPrChange>
                </w:rPr>
                <w:t>Responsibilities:</w:t>
              </w:r>
            </w:ins>
          </w:p>
          <w:p w14:paraId="12887C2B" w14:textId="77777777" w:rsidR="00955420" w:rsidRDefault="00955420" w:rsidP="0038761B">
            <w:pPr>
              <w:spacing w:line="276" w:lineRule="auto"/>
              <w:rPr>
                <w:rFonts w:asciiTheme="minorHAnsi" w:hAnsiTheme="minorHAnsi"/>
              </w:rPr>
            </w:pPr>
            <w:r>
              <w:rPr>
                <w:rFonts w:asciiTheme="minorHAnsi" w:hAnsiTheme="minorHAnsi"/>
              </w:rPr>
              <w:t>Event</w:t>
            </w:r>
          </w:p>
          <w:p w14:paraId="26252371" w14:textId="20CD2FB1" w:rsidR="00955420" w:rsidRDefault="00955420" w:rsidP="0038761B">
            <w:pPr>
              <w:spacing w:line="276" w:lineRule="auto"/>
              <w:rPr>
                <w:rFonts w:asciiTheme="minorHAnsi" w:hAnsiTheme="minorHAnsi"/>
              </w:rPr>
            </w:pPr>
            <w:r>
              <w:rPr>
                <w:rFonts w:asciiTheme="minorHAnsi" w:hAnsiTheme="minorHAnsi"/>
              </w:rPr>
              <w:t>Song</w:t>
            </w:r>
          </w:p>
          <w:p w14:paraId="5B850170" w14:textId="2A9107E2" w:rsidR="00955420" w:rsidRPr="008F725F" w:rsidRDefault="00955420" w:rsidP="0038761B">
            <w:pPr>
              <w:spacing w:line="276" w:lineRule="auto"/>
              <w:rPr>
                <w:ins w:id="715" w:author="Gregory Montilla" w:date="2017-11-15T10:03:00Z"/>
                <w:rFonts w:asciiTheme="minorHAnsi" w:hAnsiTheme="minorHAnsi"/>
                <w:rPrChange w:id="716" w:author="Gregory Montilla" w:date="2017-11-17T09:44:00Z">
                  <w:rPr>
                    <w:ins w:id="717" w:author="Gregory Montilla" w:date="2017-11-15T10:03:00Z"/>
                  </w:rPr>
                </w:rPrChange>
              </w:rPr>
            </w:pPr>
            <w:r>
              <w:rPr>
                <w:rFonts w:asciiTheme="minorHAnsi" w:hAnsiTheme="minorHAnsi"/>
              </w:rPr>
              <w:t>Album</w:t>
            </w:r>
          </w:p>
          <w:p w14:paraId="4FFC6AD1" w14:textId="77777777" w:rsidR="000D4461" w:rsidRDefault="004E7238" w:rsidP="000D4461">
            <w:pPr>
              <w:spacing w:line="276" w:lineRule="auto"/>
              <w:rPr>
                <w:rFonts w:asciiTheme="minorHAnsi" w:hAnsiTheme="minorHAnsi"/>
              </w:rPr>
            </w:pPr>
            <w:r>
              <w:rPr>
                <w:rFonts w:asciiTheme="minorHAnsi" w:hAnsiTheme="minorHAnsi"/>
              </w:rPr>
              <w:t>View events</w:t>
            </w:r>
          </w:p>
          <w:p w14:paraId="457F1015" w14:textId="77777777" w:rsidR="004E7238" w:rsidRDefault="004E7238" w:rsidP="000D4461">
            <w:pPr>
              <w:spacing w:line="276" w:lineRule="auto"/>
              <w:rPr>
                <w:rFonts w:asciiTheme="minorHAnsi" w:hAnsiTheme="minorHAnsi"/>
              </w:rPr>
            </w:pPr>
            <w:r>
              <w:rPr>
                <w:rFonts w:asciiTheme="minorHAnsi" w:hAnsiTheme="minorHAnsi"/>
              </w:rPr>
              <w:t>View songs</w:t>
            </w:r>
          </w:p>
          <w:p w14:paraId="20F836E4" w14:textId="2030B6B3" w:rsidR="004E7238" w:rsidRPr="008F725F" w:rsidRDefault="004E7238" w:rsidP="000D4461">
            <w:pPr>
              <w:spacing w:line="276" w:lineRule="auto"/>
              <w:rPr>
                <w:ins w:id="718" w:author="Gregory Montilla" w:date="2017-11-15T10:03:00Z"/>
                <w:rFonts w:asciiTheme="minorHAnsi" w:hAnsiTheme="minorHAnsi"/>
                <w:rPrChange w:id="719" w:author="Gregory Montilla" w:date="2017-11-17T09:44:00Z">
                  <w:rPr>
                    <w:ins w:id="720" w:author="Gregory Montilla" w:date="2017-11-15T10:03:00Z"/>
                  </w:rPr>
                </w:rPrChange>
              </w:rPr>
            </w:pPr>
            <w:r>
              <w:rPr>
                <w:rFonts w:asciiTheme="minorHAnsi" w:hAnsiTheme="minorHAnsi"/>
              </w:rPr>
              <w:t>View albums</w:t>
            </w:r>
          </w:p>
        </w:tc>
        <w:tc>
          <w:tcPr>
            <w:tcW w:w="2549" w:type="pct"/>
            <w:tcPrChange w:id="721" w:author="Gregory Montilla" w:date="2017-11-15T10:03:00Z">
              <w:tcPr>
                <w:tcW w:w="2430" w:type="dxa"/>
              </w:tcPr>
            </w:tcPrChange>
          </w:tcPr>
          <w:p w14:paraId="6D5E9554" w14:textId="77777777" w:rsidR="000D4461" w:rsidRPr="008F725F" w:rsidRDefault="000D4461" w:rsidP="0038761B">
            <w:pPr>
              <w:spacing w:line="276" w:lineRule="auto"/>
              <w:rPr>
                <w:ins w:id="722" w:author="Gregory Montilla" w:date="2017-11-15T10:03:00Z"/>
                <w:rFonts w:asciiTheme="minorHAnsi" w:hAnsiTheme="minorHAnsi"/>
                <w:rPrChange w:id="723" w:author="Gregory Montilla" w:date="2017-11-17T09:44:00Z">
                  <w:rPr>
                    <w:ins w:id="724" w:author="Gregory Montilla" w:date="2017-11-15T10:03:00Z"/>
                  </w:rPr>
                </w:rPrChange>
              </w:rPr>
            </w:pPr>
            <w:ins w:id="725" w:author="Gregory Montilla" w:date="2017-11-15T10:03:00Z">
              <w:r w:rsidRPr="008F725F">
                <w:rPr>
                  <w:rFonts w:asciiTheme="minorHAnsi" w:hAnsiTheme="minorHAnsi"/>
                  <w:rPrChange w:id="726" w:author="Gregory Montilla" w:date="2017-11-17T09:44:00Z">
                    <w:rPr/>
                  </w:rPrChange>
                </w:rPr>
                <w:t>Collaborations:</w:t>
              </w:r>
            </w:ins>
          </w:p>
          <w:p w14:paraId="61D2E09B" w14:textId="77CF4331" w:rsidR="000D4461" w:rsidRPr="008F725F" w:rsidRDefault="00EB687F" w:rsidP="0038761B">
            <w:pPr>
              <w:spacing w:line="276" w:lineRule="auto"/>
              <w:rPr>
                <w:ins w:id="727" w:author="Gregory Montilla" w:date="2017-11-15T12:46:00Z"/>
                <w:rFonts w:asciiTheme="minorHAnsi" w:hAnsiTheme="minorHAnsi"/>
                <w:rPrChange w:id="728" w:author="Gregory Montilla" w:date="2017-11-17T09:44:00Z">
                  <w:rPr>
                    <w:ins w:id="729" w:author="Gregory Montilla" w:date="2017-11-15T12:46:00Z"/>
                  </w:rPr>
                </w:rPrChange>
              </w:rPr>
            </w:pPr>
            <w:r>
              <w:rPr>
                <w:rFonts w:asciiTheme="minorHAnsi" w:hAnsiTheme="minorHAnsi"/>
              </w:rPr>
              <w:t>Media Controller</w:t>
            </w:r>
          </w:p>
          <w:p w14:paraId="7AAB5A8F" w14:textId="77777777" w:rsidR="0038761B" w:rsidRDefault="00EB687F" w:rsidP="0038761B">
            <w:pPr>
              <w:spacing w:line="276" w:lineRule="auto"/>
              <w:rPr>
                <w:rFonts w:asciiTheme="minorHAnsi" w:hAnsiTheme="minorHAnsi"/>
              </w:rPr>
            </w:pPr>
            <w:r>
              <w:rPr>
                <w:rFonts w:asciiTheme="minorHAnsi" w:hAnsiTheme="minorHAnsi"/>
              </w:rPr>
              <w:t>Newsfeed</w:t>
            </w:r>
          </w:p>
          <w:p w14:paraId="1ABE282C" w14:textId="77777777" w:rsidR="00955420" w:rsidRDefault="00955420" w:rsidP="0038761B">
            <w:pPr>
              <w:spacing w:line="276" w:lineRule="auto"/>
              <w:rPr>
                <w:rFonts w:asciiTheme="minorHAnsi" w:hAnsiTheme="minorHAnsi"/>
              </w:rPr>
            </w:pPr>
            <w:r>
              <w:rPr>
                <w:rFonts w:asciiTheme="minorHAnsi" w:hAnsiTheme="minorHAnsi"/>
              </w:rPr>
              <w:t>Songs</w:t>
            </w:r>
          </w:p>
          <w:p w14:paraId="0A65988A" w14:textId="77777777" w:rsidR="00955420" w:rsidRDefault="00955420" w:rsidP="0038761B">
            <w:pPr>
              <w:spacing w:line="276" w:lineRule="auto"/>
              <w:rPr>
                <w:rFonts w:asciiTheme="minorHAnsi" w:hAnsiTheme="minorHAnsi"/>
              </w:rPr>
            </w:pPr>
            <w:r>
              <w:rPr>
                <w:rFonts w:asciiTheme="minorHAnsi" w:hAnsiTheme="minorHAnsi"/>
              </w:rPr>
              <w:t>Albums</w:t>
            </w:r>
          </w:p>
          <w:p w14:paraId="6093A2D0" w14:textId="00AEE46E" w:rsidR="00955420" w:rsidRPr="008F725F" w:rsidRDefault="00955420" w:rsidP="0038761B">
            <w:pPr>
              <w:spacing w:line="276" w:lineRule="auto"/>
              <w:rPr>
                <w:ins w:id="730" w:author="Gregory Montilla" w:date="2017-11-15T10:03:00Z"/>
                <w:rFonts w:asciiTheme="minorHAnsi" w:hAnsiTheme="minorHAnsi"/>
                <w:rPrChange w:id="731" w:author="Gregory Montilla" w:date="2017-11-17T09:44:00Z">
                  <w:rPr>
                    <w:ins w:id="732" w:author="Gregory Montilla" w:date="2017-11-15T10:03:00Z"/>
                  </w:rPr>
                </w:rPrChange>
              </w:rPr>
            </w:pPr>
            <w:r>
              <w:rPr>
                <w:rFonts w:asciiTheme="minorHAnsi" w:hAnsiTheme="minorHAnsi"/>
              </w:rPr>
              <w:t>Event</w:t>
            </w:r>
          </w:p>
        </w:tc>
      </w:tr>
    </w:tbl>
    <w:p w14:paraId="55B62F60" w14:textId="7699ADD6" w:rsidR="00E058F1" w:rsidRPr="008F725F" w:rsidRDefault="00E058F1" w:rsidP="00EF7CC4">
      <w:pPr>
        <w:spacing w:after="160" w:line="259" w:lineRule="auto"/>
        <w:rPr>
          <w:ins w:id="733" w:author="Gregory Montilla" w:date="2017-11-15T10:06:00Z"/>
          <w:rFonts w:asciiTheme="minorHAnsi" w:hAnsiTheme="minorHAnsi"/>
          <w:rPrChange w:id="734" w:author="Gregory Montilla" w:date="2017-11-17T09:44:00Z">
            <w:rPr>
              <w:ins w:id="735" w:author="Gregory Montilla" w:date="2017-11-15T10:06:00Z"/>
            </w:rPr>
          </w:rPrChange>
        </w:rPr>
      </w:pPr>
    </w:p>
    <w:p w14:paraId="230E5204" w14:textId="77777777" w:rsidR="00A34C87" w:rsidRDefault="00A34C87">
      <w:r>
        <w:br w:type="page"/>
      </w:r>
    </w:p>
    <w:tbl>
      <w:tblPr>
        <w:tblStyle w:val="TableGrid"/>
        <w:tblW w:w="5000" w:type="pct"/>
        <w:tblLook w:val="04A0" w:firstRow="1" w:lastRow="0" w:firstColumn="1" w:lastColumn="0" w:noHBand="0" w:noVBand="1"/>
      </w:tblPr>
      <w:tblGrid>
        <w:gridCol w:w="4523"/>
        <w:gridCol w:w="4704"/>
      </w:tblGrid>
      <w:tr w:rsidR="000D4461" w:rsidRPr="008F725F" w14:paraId="226632D3" w14:textId="77777777" w:rsidTr="00A34C87">
        <w:trPr>
          <w:ins w:id="736" w:author="Gregory Montilla" w:date="2017-11-15T10:06:00Z"/>
        </w:trPr>
        <w:tc>
          <w:tcPr>
            <w:tcW w:w="5000" w:type="pct"/>
            <w:gridSpan w:val="2"/>
          </w:tcPr>
          <w:p w14:paraId="65CDC75D" w14:textId="69956346" w:rsidR="000D4461" w:rsidRPr="008F725F" w:rsidRDefault="000D4461" w:rsidP="0038761B">
            <w:pPr>
              <w:spacing w:line="276" w:lineRule="auto"/>
              <w:jc w:val="center"/>
              <w:rPr>
                <w:ins w:id="737" w:author="Gregory Montilla" w:date="2017-11-15T10:06:00Z"/>
                <w:rFonts w:asciiTheme="minorHAnsi" w:hAnsiTheme="minorHAnsi"/>
                <w:rPrChange w:id="738" w:author="Gregory Montilla" w:date="2017-11-17T09:44:00Z">
                  <w:rPr>
                    <w:ins w:id="739" w:author="Gregory Montilla" w:date="2017-11-15T10:06:00Z"/>
                  </w:rPr>
                </w:rPrChange>
              </w:rPr>
            </w:pPr>
            <w:ins w:id="740" w:author="Gregory Montilla" w:date="2017-11-15T10:06:00Z">
              <w:r w:rsidRPr="008F725F">
                <w:rPr>
                  <w:rFonts w:asciiTheme="minorHAnsi" w:hAnsiTheme="minorHAnsi"/>
                  <w:rPrChange w:id="741" w:author="Gregory Montilla" w:date="2017-11-17T09:44:00Z">
                    <w:rPr/>
                  </w:rPrChange>
                </w:rPr>
                <w:lastRenderedPageBreak/>
                <w:t>Songs</w:t>
              </w:r>
            </w:ins>
          </w:p>
        </w:tc>
      </w:tr>
      <w:tr w:rsidR="000D4461" w:rsidRPr="008F725F" w14:paraId="4ABDE093" w14:textId="77777777" w:rsidTr="00A34C87">
        <w:trPr>
          <w:trHeight w:val="305"/>
          <w:ins w:id="742" w:author="Gregory Montilla" w:date="2017-11-15T10:06:00Z"/>
        </w:trPr>
        <w:tc>
          <w:tcPr>
            <w:tcW w:w="2451" w:type="pct"/>
          </w:tcPr>
          <w:p w14:paraId="45B87BAE" w14:textId="5452717F" w:rsidR="000D4461" w:rsidRDefault="000D4461" w:rsidP="0038761B">
            <w:pPr>
              <w:spacing w:line="276" w:lineRule="auto"/>
              <w:rPr>
                <w:rFonts w:asciiTheme="minorHAnsi" w:hAnsiTheme="minorHAnsi"/>
              </w:rPr>
            </w:pPr>
            <w:ins w:id="743" w:author="Gregory Montilla" w:date="2017-11-15T10:06:00Z">
              <w:r w:rsidRPr="008F725F">
                <w:rPr>
                  <w:rFonts w:asciiTheme="minorHAnsi" w:hAnsiTheme="minorHAnsi"/>
                  <w:rPrChange w:id="744" w:author="Gregory Montilla" w:date="2017-11-17T09:44:00Z">
                    <w:rPr/>
                  </w:rPrChange>
                </w:rPr>
                <w:t>Responsibilities:</w:t>
              </w:r>
            </w:ins>
          </w:p>
          <w:p w14:paraId="15CBF39A" w14:textId="77777777" w:rsidR="00955420" w:rsidRDefault="00955420" w:rsidP="0038761B">
            <w:pPr>
              <w:spacing w:line="276" w:lineRule="auto"/>
              <w:rPr>
                <w:rFonts w:asciiTheme="minorHAnsi" w:hAnsiTheme="minorHAnsi"/>
              </w:rPr>
            </w:pPr>
            <w:r>
              <w:rPr>
                <w:rFonts w:asciiTheme="minorHAnsi" w:hAnsiTheme="minorHAnsi"/>
              </w:rPr>
              <w:t>Title</w:t>
            </w:r>
          </w:p>
          <w:p w14:paraId="4F4EBE94" w14:textId="77777777" w:rsidR="00955420" w:rsidRDefault="00955420" w:rsidP="0038761B">
            <w:pPr>
              <w:spacing w:line="276" w:lineRule="auto"/>
              <w:rPr>
                <w:rFonts w:asciiTheme="minorHAnsi" w:hAnsiTheme="minorHAnsi"/>
              </w:rPr>
            </w:pPr>
            <w:r>
              <w:rPr>
                <w:rFonts w:asciiTheme="minorHAnsi" w:hAnsiTheme="minorHAnsi"/>
              </w:rPr>
              <w:t>Artist</w:t>
            </w:r>
          </w:p>
          <w:p w14:paraId="51D2F28F" w14:textId="77777777" w:rsidR="00955420" w:rsidRDefault="00955420" w:rsidP="0038761B">
            <w:pPr>
              <w:spacing w:line="276" w:lineRule="auto"/>
              <w:rPr>
                <w:rFonts w:asciiTheme="minorHAnsi" w:hAnsiTheme="minorHAnsi"/>
              </w:rPr>
            </w:pPr>
            <w:r>
              <w:rPr>
                <w:rFonts w:asciiTheme="minorHAnsi" w:hAnsiTheme="minorHAnsi"/>
              </w:rPr>
              <w:t>Album</w:t>
            </w:r>
          </w:p>
          <w:p w14:paraId="17FCB257" w14:textId="79D8F052" w:rsidR="00955420" w:rsidRPr="008F725F" w:rsidRDefault="00955420" w:rsidP="0038761B">
            <w:pPr>
              <w:spacing w:line="276" w:lineRule="auto"/>
              <w:rPr>
                <w:ins w:id="745" w:author="Gregory Montilla" w:date="2017-11-15T10:06:00Z"/>
                <w:rFonts w:asciiTheme="minorHAnsi" w:hAnsiTheme="minorHAnsi"/>
                <w:rPrChange w:id="746" w:author="Gregory Montilla" w:date="2017-11-17T09:44:00Z">
                  <w:rPr>
                    <w:ins w:id="747" w:author="Gregory Montilla" w:date="2017-11-15T10:06:00Z"/>
                  </w:rPr>
                </w:rPrChange>
              </w:rPr>
            </w:pPr>
            <w:r>
              <w:rPr>
                <w:rFonts w:asciiTheme="minorHAnsi" w:hAnsiTheme="minorHAnsi"/>
              </w:rPr>
              <w:t>Album art</w:t>
            </w:r>
          </w:p>
          <w:p w14:paraId="195CD26A" w14:textId="77777777" w:rsidR="000D4461" w:rsidRPr="008F725F" w:rsidRDefault="00E058F1" w:rsidP="0038761B">
            <w:pPr>
              <w:spacing w:line="276" w:lineRule="auto"/>
              <w:rPr>
                <w:ins w:id="748" w:author="Gregory Montilla" w:date="2017-11-15T10:14:00Z"/>
                <w:rFonts w:asciiTheme="minorHAnsi" w:hAnsiTheme="minorHAnsi"/>
                <w:rPrChange w:id="749" w:author="Gregory Montilla" w:date="2017-11-17T09:44:00Z">
                  <w:rPr>
                    <w:ins w:id="750" w:author="Gregory Montilla" w:date="2017-11-15T10:14:00Z"/>
                  </w:rPr>
                </w:rPrChange>
              </w:rPr>
            </w:pPr>
            <w:ins w:id="751" w:author="Gregory Montilla" w:date="2017-11-15T10:13:00Z">
              <w:r w:rsidRPr="008F725F">
                <w:rPr>
                  <w:rFonts w:asciiTheme="minorHAnsi" w:hAnsiTheme="minorHAnsi"/>
                  <w:rPrChange w:id="752" w:author="Gregory Montilla" w:date="2017-11-17T09:44:00Z">
                    <w:rPr/>
                  </w:rPrChange>
                </w:rPr>
                <w:t xml:space="preserve">Edit </w:t>
              </w:r>
            </w:ins>
            <w:ins w:id="753" w:author="Gregory Montilla" w:date="2017-11-15T10:14:00Z">
              <w:r w:rsidRPr="008F725F">
                <w:rPr>
                  <w:rFonts w:asciiTheme="minorHAnsi" w:hAnsiTheme="minorHAnsi"/>
                  <w:rPrChange w:id="754" w:author="Gregory Montilla" w:date="2017-11-17T09:44:00Z">
                    <w:rPr/>
                  </w:rPrChange>
                </w:rPr>
                <w:t>title</w:t>
              </w:r>
            </w:ins>
          </w:p>
          <w:p w14:paraId="451842DE" w14:textId="77777777" w:rsidR="00E058F1" w:rsidRPr="008F725F" w:rsidRDefault="00E058F1" w:rsidP="0038761B">
            <w:pPr>
              <w:spacing w:line="276" w:lineRule="auto"/>
              <w:rPr>
                <w:ins w:id="755" w:author="Gregory Montilla" w:date="2017-11-15T10:14:00Z"/>
                <w:rFonts w:asciiTheme="minorHAnsi" w:hAnsiTheme="minorHAnsi"/>
                <w:rPrChange w:id="756" w:author="Gregory Montilla" w:date="2017-11-17T09:44:00Z">
                  <w:rPr>
                    <w:ins w:id="757" w:author="Gregory Montilla" w:date="2017-11-15T10:14:00Z"/>
                  </w:rPr>
                </w:rPrChange>
              </w:rPr>
            </w:pPr>
            <w:ins w:id="758" w:author="Gregory Montilla" w:date="2017-11-15T10:14:00Z">
              <w:r w:rsidRPr="008F725F">
                <w:rPr>
                  <w:rFonts w:asciiTheme="minorHAnsi" w:hAnsiTheme="minorHAnsi"/>
                  <w:rPrChange w:id="759" w:author="Gregory Montilla" w:date="2017-11-17T09:44:00Z">
                    <w:rPr/>
                  </w:rPrChange>
                </w:rPr>
                <w:t>Edit artist</w:t>
              </w:r>
            </w:ins>
          </w:p>
          <w:p w14:paraId="1E7167F7" w14:textId="77777777" w:rsidR="00E058F1" w:rsidRPr="008F725F" w:rsidRDefault="00E058F1" w:rsidP="0038761B">
            <w:pPr>
              <w:spacing w:line="276" w:lineRule="auto"/>
              <w:rPr>
                <w:ins w:id="760" w:author="Gregory Montilla" w:date="2017-11-15T10:14:00Z"/>
                <w:rFonts w:asciiTheme="minorHAnsi" w:hAnsiTheme="minorHAnsi"/>
                <w:rPrChange w:id="761" w:author="Gregory Montilla" w:date="2017-11-17T09:44:00Z">
                  <w:rPr>
                    <w:ins w:id="762" w:author="Gregory Montilla" w:date="2017-11-15T10:14:00Z"/>
                  </w:rPr>
                </w:rPrChange>
              </w:rPr>
            </w:pPr>
            <w:ins w:id="763" w:author="Gregory Montilla" w:date="2017-11-15T10:14:00Z">
              <w:r w:rsidRPr="008F725F">
                <w:rPr>
                  <w:rFonts w:asciiTheme="minorHAnsi" w:hAnsiTheme="minorHAnsi"/>
                  <w:rPrChange w:id="764" w:author="Gregory Montilla" w:date="2017-11-17T09:44:00Z">
                    <w:rPr/>
                  </w:rPrChange>
                </w:rPr>
                <w:t>Edit album</w:t>
              </w:r>
            </w:ins>
          </w:p>
          <w:p w14:paraId="516D906F" w14:textId="0A45F45D" w:rsidR="00E058F1" w:rsidRPr="008F725F" w:rsidRDefault="00E058F1" w:rsidP="0038761B">
            <w:pPr>
              <w:spacing w:line="276" w:lineRule="auto"/>
              <w:rPr>
                <w:ins w:id="765" w:author="Gregory Montilla" w:date="2017-11-15T10:06:00Z"/>
                <w:rFonts w:asciiTheme="minorHAnsi" w:hAnsiTheme="minorHAnsi"/>
                <w:rPrChange w:id="766" w:author="Gregory Montilla" w:date="2017-11-17T09:44:00Z">
                  <w:rPr>
                    <w:ins w:id="767" w:author="Gregory Montilla" w:date="2017-11-15T10:06:00Z"/>
                  </w:rPr>
                </w:rPrChange>
              </w:rPr>
            </w:pPr>
            <w:ins w:id="768" w:author="Gregory Montilla" w:date="2017-11-15T10:14:00Z">
              <w:r w:rsidRPr="008F725F">
                <w:rPr>
                  <w:rFonts w:asciiTheme="minorHAnsi" w:hAnsiTheme="minorHAnsi"/>
                  <w:rPrChange w:id="769" w:author="Gregory Montilla" w:date="2017-11-17T09:44:00Z">
                    <w:rPr/>
                  </w:rPrChange>
                </w:rPr>
                <w:t>Edit album art</w:t>
              </w:r>
            </w:ins>
          </w:p>
        </w:tc>
        <w:tc>
          <w:tcPr>
            <w:tcW w:w="2549" w:type="pct"/>
          </w:tcPr>
          <w:p w14:paraId="734AE470" w14:textId="77777777" w:rsidR="000D4461" w:rsidRPr="008F725F" w:rsidRDefault="000D4461" w:rsidP="0038761B">
            <w:pPr>
              <w:spacing w:line="276" w:lineRule="auto"/>
              <w:rPr>
                <w:ins w:id="770" w:author="Gregory Montilla" w:date="2017-11-15T10:06:00Z"/>
                <w:rFonts w:asciiTheme="minorHAnsi" w:hAnsiTheme="minorHAnsi"/>
                <w:rPrChange w:id="771" w:author="Gregory Montilla" w:date="2017-11-17T09:44:00Z">
                  <w:rPr>
                    <w:ins w:id="772" w:author="Gregory Montilla" w:date="2017-11-15T10:06:00Z"/>
                  </w:rPr>
                </w:rPrChange>
              </w:rPr>
            </w:pPr>
            <w:ins w:id="773" w:author="Gregory Montilla" w:date="2017-11-15T10:06:00Z">
              <w:r w:rsidRPr="008F725F">
                <w:rPr>
                  <w:rFonts w:asciiTheme="minorHAnsi" w:hAnsiTheme="minorHAnsi"/>
                  <w:rPrChange w:id="774" w:author="Gregory Montilla" w:date="2017-11-17T09:44:00Z">
                    <w:rPr/>
                  </w:rPrChange>
                </w:rPr>
                <w:t>Collaborations:</w:t>
              </w:r>
            </w:ins>
          </w:p>
          <w:p w14:paraId="4E64B6E9" w14:textId="77777777" w:rsidR="000D4461" w:rsidRDefault="00EB687F" w:rsidP="0038761B">
            <w:pPr>
              <w:spacing w:line="276" w:lineRule="auto"/>
              <w:rPr>
                <w:rFonts w:asciiTheme="minorHAnsi" w:hAnsiTheme="minorHAnsi"/>
              </w:rPr>
            </w:pPr>
            <w:r>
              <w:rPr>
                <w:rFonts w:asciiTheme="minorHAnsi" w:hAnsiTheme="minorHAnsi"/>
              </w:rPr>
              <w:t>Media Controller</w:t>
            </w:r>
          </w:p>
          <w:p w14:paraId="38474EA2" w14:textId="77777777" w:rsidR="00EF7CC4" w:rsidRDefault="00EF7CC4" w:rsidP="0038761B">
            <w:pPr>
              <w:spacing w:line="276" w:lineRule="auto"/>
              <w:rPr>
                <w:rFonts w:asciiTheme="minorHAnsi" w:hAnsiTheme="minorHAnsi"/>
              </w:rPr>
            </w:pPr>
            <w:r>
              <w:rPr>
                <w:rFonts w:asciiTheme="minorHAnsi" w:hAnsiTheme="minorHAnsi"/>
              </w:rPr>
              <w:t>Streaming Services</w:t>
            </w:r>
          </w:p>
          <w:p w14:paraId="1B2A8F08" w14:textId="01466A33" w:rsidR="00EF7CC4" w:rsidRPr="008F725F" w:rsidRDefault="00EF7CC4" w:rsidP="0038761B">
            <w:pPr>
              <w:spacing w:line="276" w:lineRule="auto"/>
              <w:rPr>
                <w:ins w:id="775" w:author="Gregory Montilla" w:date="2017-11-15T10:06:00Z"/>
                <w:rFonts w:asciiTheme="minorHAnsi" w:hAnsiTheme="minorHAnsi"/>
                <w:rPrChange w:id="776" w:author="Gregory Montilla" w:date="2017-11-17T09:44:00Z">
                  <w:rPr>
                    <w:ins w:id="777" w:author="Gregory Montilla" w:date="2017-11-15T10:06:00Z"/>
                  </w:rPr>
                </w:rPrChange>
              </w:rPr>
            </w:pPr>
            <w:r>
              <w:rPr>
                <w:rFonts w:asciiTheme="minorHAnsi" w:hAnsiTheme="minorHAnsi"/>
              </w:rPr>
              <w:t>Playlist</w:t>
            </w:r>
          </w:p>
        </w:tc>
      </w:tr>
    </w:tbl>
    <w:p w14:paraId="776D3845" w14:textId="77777777" w:rsidR="00A34C87" w:rsidRDefault="00A34C87" w:rsidP="00A34C87"/>
    <w:tbl>
      <w:tblPr>
        <w:tblStyle w:val="TableGrid"/>
        <w:tblW w:w="0" w:type="auto"/>
        <w:tblLook w:val="04A0" w:firstRow="1" w:lastRow="0" w:firstColumn="1" w:lastColumn="0" w:noHBand="0" w:noVBand="1"/>
      </w:tblPr>
      <w:tblGrid>
        <w:gridCol w:w="4613"/>
        <w:gridCol w:w="4614"/>
      </w:tblGrid>
      <w:tr w:rsidR="00A34C87" w14:paraId="00D2C70E" w14:textId="77777777" w:rsidTr="00D16620">
        <w:tc>
          <w:tcPr>
            <w:tcW w:w="9227" w:type="dxa"/>
            <w:gridSpan w:val="2"/>
          </w:tcPr>
          <w:p w14:paraId="2235B0F7" w14:textId="77777777" w:rsidR="00A34C87" w:rsidRPr="00EF7CC4" w:rsidRDefault="00A34C87" w:rsidP="00D16620">
            <w:pPr>
              <w:jc w:val="center"/>
              <w:rPr>
                <w:rFonts w:asciiTheme="minorHAnsi" w:hAnsiTheme="minorHAnsi" w:cstheme="minorHAnsi"/>
              </w:rPr>
            </w:pPr>
            <w:r w:rsidRPr="00EF7CC4">
              <w:rPr>
                <w:rFonts w:asciiTheme="minorHAnsi" w:hAnsiTheme="minorHAnsi" w:cstheme="minorHAnsi"/>
              </w:rPr>
              <w:t>User</w:t>
            </w:r>
          </w:p>
        </w:tc>
      </w:tr>
      <w:tr w:rsidR="00A34C87" w14:paraId="23CE7D48" w14:textId="77777777" w:rsidTr="00D16620">
        <w:trPr>
          <w:trHeight w:val="980"/>
        </w:trPr>
        <w:tc>
          <w:tcPr>
            <w:tcW w:w="4613" w:type="dxa"/>
          </w:tcPr>
          <w:p w14:paraId="312B16F7" w14:textId="77777777" w:rsidR="00A34C87" w:rsidRPr="00EF7CC4" w:rsidRDefault="00A34C87" w:rsidP="00D16620">
            <w:pPr>
              <w:rPr>
                <w:rFonts w:asciiTheme="minorHAnsi" w:hAnsiTheme="minorHAnsi" w:cstheme="minorHAnsi"/>
              </w:rPr>
            </w:pPr>
            <w:r w:rsidRPr="00EF7CC4">
              <w:rPr>
                <w:rFonts w:asciiTheme="minorHAnsi" w:hAnsiTheme="minorHAnsi" w:cstheme="minorHAnsi"/>
              </w:rPr>
              <w:t>Responsibilities:</w:t>
            </w:r>
          </w:p>
          <w:p w14:paraId="5D1CC205" w14:textId="77777777" w:rsidR="00A34C87" w:rsidRDefault="00A34C87" w:rsidP="00D16620">
            <w:pPr>
              <w:rPr>
                <w:rFonts w:asciiTheme="minorHAnsi" w:hAnsiTheme="minorHAnsi" w:cstheme="minorHAnsi"/>
              </w:rPr>
            </w:pPr>
            <w:r>
              <w:rPr>
                <w:rFonts w:asciiTheme="minorHAnsi" w:hAnsiTheme="minorHAnsi" w:cstheme="minorHAnsi"/>
              </w:rPr>
              <w:t>View events</w:t>
            </w:r>
          </w:p>
          <w:p w14:paraId="334C1950" w14:textId="77777777" w:rsidR="00A34C87" w:rsidRPr="00EF7CC4" w:rsidRDefault="00A34C87" w:rsidP="00D16620">
            <w:pPr>
              <w:rPr>
                <w:rFonts w:asciiTheme="minorHAnsi" w:hAnsiTheme="minorHAnsi" w:cstheme="minorHAnsi"/>
              </w:rPr>
            </w:pPr>
            <w:r>
              <w:rPr>
                <w:rFonts w:asciiTheme="minorHAnsi" w:hAnsiTheme="minorHAnsi" w:cstheme="minorHAnsi"/>
              </w:rPr>
              <w:t>View personal statistics</w:t>
            </w:r>
            <w:r w:rsidRPr="00EF7CC4">
              <w:rPr>
                <w:rFonts w:asciiTheme="minorHAnsi" w:hAnsiTheme="minorHAnsi" w:cstheme="minorHAnsi"/>
              </w:rPr>
              <w:t xml:space="preserve"> </w:t>
            </w:r>
          </w:p>
        </w:tc>
        <w:tc>
          <w:tcPr>
            <w:tcW w:w="4614" w:type="dxa"/>
          </w:tcPr>
          <w:p w14:paraId="0973EBFB" w14:textId="77777777" w:rsidR="00A34C87" w:rsidRPr="00EF7CC4" w:rsidRDefault="00A34C87" w:rsidP="00D16620">
            <w:pPr>
              <w:rPr>
                <w:rFonts w:asciiTheme="minorHAnsi" w:hAnsiTheme="minorHAnsi" w:cstheme="minorHAnsi"/>
              </w:rPr>
            </w:pPr>
            <w:r w:rsidRPr="00EF7CC4">
              <w:rPr>
                <w:rFonts w:asciiTheme="minorHAnsi" w:hAnsiTheme="minorHAnsi" w:cstheme="minorHAnsi"/>
              </w:rPr>
              <w:t>Collaborations:</w:t>
            </w:r>
          </w:p>
          <w:p w14:paraId="3F30AE76" w14:textId="77777777" w:rsidR="00A34C87" w:rsidRDefault="00A34C87" w:rsidP="00D16620">
            <w:pPr>
              <w:rPr>
                <w:rFonts w:asciiTheme="minorHAnsi" w:hAnsiTheme="minorHAnsi" w:cstheme="minorHAnsi"/>
              </w:rPr>
            </w:pPr>
            <w:r>
              <w:rPr>
                <w:rFonts w:asciiTheme="minorHAnsi" w:hAnsiTheme="minorHAnsi" w:cstheme="minorHAnsi"/>
              </w:rPr>
              <w:t>Spotify</w:t>
            </w:r>
            <w:r>
              <w:rPr>
                <w:rFonts w:asciiTheme="minorHAnsi" w:hAnsiTheme="minorHAnsi" w:cstheme="minorHAnsi"/>
              </w:rPr>
              <w:br/>
              <w:t>Soundcloud</w:t>
            </w:r>
          </w:p>
          <w:p w14:paraId="49A1BA23" w14:textId="77777777" w:rsidR="00A34C87" w:rsidRPr="00EF7CC4" w:rsidRDefault="00A34C87" w:rsidP="00D16620">
            <w:pPr>
              <w:rPr>
                <w:rFonts w:asciiTheme="minorHAnsi" w:hAnsiTheme="minorHAnsi" w:cstheme="minorHAnsi"/>
              </w:rPr>
            </w:pPr>
            <w:r>
              <w:rPr>
                <w:rFonts w:asciiTheme="minorHAnsi" w:hAnsiTheme="minorHAnsi" w:cstheme="minorHAnsi"/>
              </w:rPr>
              <w:t>YouTube</w:t>
            </w:r>
          </w:p>
          <w:p w14:paraId="5C6E9F50" w14:textId="77777777" w:rsidR="00A34C87" w:rsidRPr="00EF7CC4" w:rsidRDefault="00A34C87" w:rsidP="00D16620">
            <w:pPr>
              <w:rPr>
                <w:rFonts w:asciiTheme="minorHAnsi" w:hAnsiTheme="minorHAnsi" w:cstheme="minorHAnsi"/>
              </w:rPr>
            </w:pPr>
            <w:r w:rsidRPr="00EF7CC4">
              <w:rPr>
                <w:rFonts w:asciiTheme="minorHAnsi" w:hAnsiTheme="minorHAnsi" w:cstheme="minorHAnsi"/>
              </w:rPr>
              <w:t>Songs</w:t>
            </w:r>
          </w:p>
          <w:p w14:paraId="1AE2AEA9" w14:textId="77777777" w:rsidR="00A34C87" w:rsidRPr="00EF7CC4" w:rsidRDefault="00A34C87" w:rsidP="00D16620">
            <w:pPr>
              <w:rPr>
                <w:rFonts w:asciiTheme="minorHAnsi" w:hAnsiTheme="minorHAnsi" w:cstheme="minorHAnsi"/>
              </w:rPr>
            </w:pPr>
            <w:r w:rsidRPr="00EF7CC4">
              <w:rPr>
                <w:rFonts w:asciiTheme="minorHAnsi" w:hAnsiTheme="minorHAnsi" w:cstheme="minorHAnsi"/>
              </w:rPr>
              <w:t>Artists</w:t>
            </w:r>
          </w:p>
          <w:p w14:paraId="055340C5" w14:textId="77777777" w:rsidR="00A34C87" w:rsidRPr="00EF7CC4" w:rsidRDefault="00A34C87" w:rsidP="00D16620">
            <w:pPr>
              <w:rPr>
                <w:rFonts w:asciiTheme="minorHAnsi" w:hAnsiTheme="minorHAnsi" w:cstheme="minorHAnsi"/>
              </w:rPr>
            </w:pPr>
            <w:r w:rsidRPr="00EF7CC4">
              <w:rPr>
                <w:rFonts w:asciiTheme="minorHAnsi" w:hAnsiTheme="minorHAnsi" w:cstheme="minorHAnsi"/>
              </w:rPr>
              <w:t>Newsfeed</w:t>
            </w:r>
          </w:p>
          <w:p w14:paraId="65E881F5" w14:textId="77777777" w:rsidR="00A34C87" w:rsidRPr="00EF7CC4" w:rsidRDefault="00A34C87" w:rsidP="00D16620">
            <w:pPr>
              <w:rPr>
                <w:rFonts w:asciiTheme="minorHAnsi" w:hAnsiTheme="minorHAnsi" w:cstheme="minorHAnsi"/>
              </w:rPr>
            </w:pPr>
            <w:r w:rsidRPr="00EF7CC4">
              <w:rPr>
                <w:rFonts w:asciiTheme="minorHAnsi" w:hAnsiTheme="minorHAnsi" w:cstheme="minorHAnsi"/>
              </w:rPr>
              <w:t>Playlist</w:t>
            </w:r>
          </w:p>
        </w:tc>
      </w:tr>
    </w:tbl>
    <w:p w14:paraId="43A8EE80" w14:textId="77777777" w:rsidR="00A34C87" w:rsidRDefault="00A34C87" w:rsidP="00A34C87"/>
    <w:tbl>
      <w:tblPr>
        <w:tblStyle w:val="TableGrid"/>
        <w:tblW w:w="0" w:type="auto"/>
        <w:tblLook w:val="04A0" w:firstRow="1" w:lastRow="0" w:firstColumn="1" w:lastColumn="0" w:noHBand="0" w:noVBand="1"/>
      </w:tblPr>
      <w:tblGrid>
        <w:gridCol w:w="4613"/>
        <w:gridCol w:w="4614"/>
      </w:tblGrid>
      <w:tr w:rsidR="00A34C87" w:rsidRPr="00EF7CC4" w14:paraId="1F76AA97" w14:textId="77777777" w:rsidTr="00D16620">
        <w:tc>
          <w:tcPr>
            <w:tcW w:w="9227" w:type="dxa"/>
            <w:gridSpan w:val="2"/>
          </w:tcPr>
          <w:p w14:paraId="42D278F2" w14:textId="77777777" w:rsidR="00A34C87" w:rsidRPr="00EF7CC4" w:rsidRDefault="00A34C87" w:rsidP="00D16620">
            <w:pPr>
              <w:jc w:val="center"/>
              <w:rPr>
                <w:rFonts w:asciiTheme="minorHAnsi" w:hAnsiTheme="minorHAnsi" w:cstheme="minorHAnsi"/>
              </w:rPr>
            </w:pPr>
            <w:r>
              <w:rPr>
                <w:rFonts w:asciiTheme="minorHAnsi" w:hAnsiTheme="minorHAnsi" w:cstheme="minorHAnsi"/>
              </w:rPr>
              <w:t>Newsfeed</w:t>
            </w:r>
          </w:p>
        </w:tc>
      </w:tr>
      <w:tr w:rsidR="00A34C87" w:rsidRPr="00EF7CC4" w14:paraId="2A23FFB2" w14:textId="77777777" w:rsidTr="00D16620">
        <w:trPr>
          <w:trHeight w:val="980"/>
        </w:trPr>
        <w:tc>
          <w:tcPr>
            <w:tcW w:w="4613" w:type="dxa"/>
          </w:tcPr>
          <w:p w14:paraId="267B320E" w14:textId="77777777" w:rsidR="00A34C87" w:rsidRPr="00EF7CC4" w:rsidRDefault="00A34C87" w:rsidP="00D16620">
            <w:pPr>
              <w:rPr>
                <w:rFonts w:asciiTheme="minorHAnsi" w:hAnsiTheme="minorHAnsi" w:cstheme="minorHAnsi"/>
              </w:rPr>
            </w:pPr>
            <w:r w:rsidRPr="00EF7CC4">
              <w:rPr>
                <w:rFonts w:asciiTheme="minorHAnsi" w:hAnsiTheme="minorHAnsi" w:cstheme="minorHAnsi"/>
              </w:rPr>
              <w:t>Responsibilities:</w:t>
            </w:r>
          </w:p>
          <w:p w14:paraId="5F3C1CB3" w14:textId="77777777" w:rsidR="00A34C87" w:rsidRDefault="00A34C87" w:rsidP="00D16620">
            <w:pPr>
              <w:rPr>
                <w:rFonts w:asciiTheme="minorHAnsi" w:hAnsiTheme="minorHAnsi" w:cstheme="minorHAnsi"/>
              </w:rPr>
            </w:pPr>
            <w:r>
              <w:rPr>
                <w:rFonts w:asciiTheme="minorHAnsi" w:hAnsiTheme="minorHAnsi" w:cstheme="minorHAnsi"/>
              </w:rPr>
              <w:t>Show events</w:t>
            </w:r>
          </w:p>
          <w:p w14:paraId="2025E229" w14:textId="77777777" w:rsidR="00A34C87" w:rsidRPr="00EF7CC4" w:rsidRDefault="00A34C87" w:rsidP="00D16620">
            <w:pPr>
              <w:rPr>
                <w:rFonts w:asciiTheme="minorHAnsi" w:hAnsiTheme="minorHAnsi" w:cstheme="minorHAnsi"/>
              </w:rPr>
            </w:pPr>
            <w:r>
              <w:rPr>
                <w:rFonts w:asciiTheme="minorHAnsi" w:hAnsiTheme="minorHAnsi" w:cstheme="minorHAnsi"/>
              </w:rPr>
              <w:t>Show new songs</w:t>
            </w:r>
            <w:r w:rsidRPr="00EF7CC4">
              <w:rPr>
                <w:rFonts w:asciiTheme="minorHAnsi" w:hAnsiTheme="minorHAnsi" w:cstheme="minorHAnsi"/>
              </w:rPr>
              <w:t xml:space="preserve"> </w:t>
            </w:r>
          </w:p>
        </w:tc>
        <w:tc>
          <w:tcPr>
            <w:tcW w:w="4614" w:type="dxa"/>
          </w:tcPr>
          <w:p w14:paraId="6861FE48" w14:textId="77777777" w:rsidR="00A34C87" w:rsidRPr="00EF7CC4" w:rsidRDefault="00A34C87" w:rsidP="00D16620">
            <w:pPr>
              <w:rPr>
                <w:rFonts w:asciiTheme="minorHAnsi" w:hAnsiTheme="minorHAnsi" w:cstheme="minorHAnsi"/>
              </w:rPr>
            </w:pPr>
            <w:r w:rsidRPr="00EF7CC4">
              <w:rPr>
                <w:rFonts w:asciiTheme="minorHAnsi" w:hAnsiTheme="minorHAnsi" w:cstheme="minorHAnsi"/>
              </w:rPr>
              <w:t>Collaborations:</w:t>
            </w:r>
          </w:p>
          <w:p w14:paraId="126503A0" w14:textId="77777777" w:rsidR="00A34C87" w:rsidRDefault="00A34C87" w:rsidP="00D16620">
            <w:pPr>
              <w:rPr>
                <w:rFonts w:asciiTheme="minorHAnsi" w:hAnsiTheme="minorHAnsi" w:cstheme="minorHAnsi"/>
              </w:rPr>
            </w:pPr>
            <w:r>
              <w:rPr>
                <w:rFonts w:asciiTheme="minorHAnsi" w:hAnsiTheme="minorHAnsi" w:cstheme="minorHAnsi"/>
              </w:rPr>
              <w:t>User</w:t>
            </w:r>
          </w:p>
          <w:p w14:paraId="4848C114" w14:textId="77777777" w:rsidR="00A34C87" w:rsidRPr="00EF7CC4" w:rsidRDefault="00A34C87" w:rsidP="00D16620">
            <w:pPr>
              <w:rPr>
                <w:rFonts w:asciiTheme="minorHAnsi" w:hAnsiTheme="minorHAnsi" w:cstheme="minorHAnsi"/>
              </w:rPr>
            </w:pPr>
            <w:r>
              <w:rPr>
                <w:rFonts w:asciiTheme="minorHAnsi" w:hAnsiTheme="minorHAnsi" w:cstheme="minorHAnsi"/>
              </w:rPr>
              <w:t>Media Controller</w:t>
            </w:r>
            <w:r>
              <w:rPr>
                <w:rFonts w:asciiTheme="minorHAnsi" w:hAnsiTheme="minorHAnsi" w:cstheme="minorHAnsi"/>
              </w:rPr>
              <w:br/>
              <w:t>Artist</w:t>
            </w:r>
          </w:p>
        </w:tc>
      </w:tr>
    </w:tbl>
    <w:p w14:paraId="42152AED" w14:textId="77777777" w:rsidR="00A34C87" w:rsidRDefault="00A34C87" w:rsidP="00A34C87"/>
    <w:tbl>
      <w:tblPr>
        <w:tblStyle w:val="TableGrid"/>
        <w:tblW w:w="0" w:type="auto"/>
        <w:tblLook w:val="04A0" w:firstRow="1" w:lastRow="0" w:firstColumn="1" w:lastColumn="0" w:noHBand="0" w:noVBand="1"/>
      </w:tblPr>
      <w:tblGrid>
        <w:gridCol w:w="4613"/>
        <w:gridCol w:w="4614"/>
      </w:tblGrid>
      <w:tr w:rsidR="00A34C87" w:rsidRPr="00EF7CC4" w14:paraId="038F3C16" w14:textId="77777777" w:rsidTr="00D16620">
        <w:tc>
          <w:tcPr>
            <w:tcW w:w="9227" w:type="dxa"/>
            <w:gridSpan w:val="2"/>
          </w:tcPr>
          <w:p w14:paraId="411CA914" w14:textId="77777777" w:rsidR="00A34C87" w:rsidRPr="00EF7CC4" w:rsidRDefault="00A34C87" w:rsidP="00D16620">
            <w:pPr>
              <w:jc w:val="center"/>
              <w:rPr>
                <w:rFonts w:asciiTheme="minorHAnsi" w:hAnsiTheme="minorHAnsi" w:cstheme="minorHAnsi"/>
              </w:rPr>
            </w:pPr>
            <w:r>
              <w:rPr>
                <w:rFonts w:asciiTheme="minorHAnsi" w:hAnsiTheme="minorHAnsi" w:cstheme="minorHAnsi"/>
              </w:rPr>
              <w:t>Events</w:t>
            </w:r>
          </w:p>
        </w:tc>
      </w:tr>
      <w:tr w:rsidR="00A34C87" w:rsidRPr="00EF7CC4" w14:paraId="54F501BE" w14:textId="77777777" w:rsidTr="00D16620">
        <w:trPr>
          <w:trHeight w:val="980"/>
        </w:trPr>
        <w:tc>
          <w:tcPr>
            <w:tcW w:w="4613" w:type="dxa"/>
          </w:tcPr>
          <w:p w14:paraId="2900C6F9" w14:textId="77777777" w:rsidR="00A34C87" w:rsidRDefault="00A34C87" w:rsidP="00D16620">
            <w:pPr>
              <w:rPr>
                <w:rFonts w:asciiTheme="minorHAnsi" w:hAnsiTheme="minorHAnsi" w:cstheme="minorHAnsi"/>
              </w:rPr>
            </w:pPr>
            <w:r w:rsidRPr="00EF7CC4">
              <w:rPr>
                <w:rFonts w:asciiTheme="minorHAnsi" w:hAnsiTheme="minorHAnsi" w:cstheme="minorHAnsi"/>
              </w:rPr>
              <w:t>Responsibilities:</w:t>
            </w:r>
          </w:p>
          <w:p w14:paraId="1DDE1407" w14:textId="77777777" w:rsidR="00A34C87" w:rsidRDefault="00A34C87" w:rsidP="00D16620">
            <w:pPr>
              <w:rPr>
                <w:rFonts w:asciiTheme="minorHAnsi" w:hAnsiTheme="minorHAnsi" w:cstheme="minorHAnsi"/>
              </w:rPr>
            </w:pPr>
            <w:r>
              <w:rPr>
                <w:rFonts w:asciiTheme="minorHAnsi" w:hAnsiTheme="minorHAnsi" w:cstheme="minorHAnsi"/>
              </w:rPr>
              <w:t>Show artist</w:t>
            </w:r>
            <w:r w:rsidRPr="00EF7CC4">
              <w:rPr>
                <w:rFonts w:asciiTheme="minorHAnsi" w:hAnsiTheme="minorHAnsi" w:cstheme="minorHAnsi"/>
              </w:rPr>
              <w:t xml:space="preserve"> </w:t>
            </w:r>
          </w:p>
          <w:p w14:paraId="6BB314A7" w14:textId="77777777" w:rsidR="00A34C87" w:rsidRDefault="00A34C87" w:rsidP="00D16620">
            <w:pPr>
              <w:rPr>
                <w:rFonts w:asciiTheme="minorHAnsi" w:hAnsiTheme="minorHAnsi" w:cstheme="minorHAnsi"/>
              </w:rPr>
            </w:pPr>
            <w:r>
              <w:rPr>
                <w:rFonts w:asciiTheme="minorHAnsi" w:hAnsiTheme="minorHAnsi" w:cstheme="minorHAnsi"/>
              </w:rPr>
              <w:t>Show date</w:t>
            </w:r>
          </w:p>
          <w:p w14:paraId="502C28C7" w14:textId="77777777" w:rsidR="00A34C87" w:rsidRDefault="00A34C87" w:rsidP="00D16620">
            <w:pPr>
              <w:rPr>
                <w:rFonts w:asciiTheme="minorHAnsi" w:hAnsiTheme="minorHAnsi" w:cstheme="minorHAnsi"/>
              </w:rPr>
            </w:pPr>
            <w:r>
              <w:rPr>
                <w:rFonts w:asciiTheme="minorHAnsi" w:hAnsiTheme="minorHAnsi" w:cstheme="minorHAnsi"/>
              </w:rPr>
              <w:t>Show time Start</w:t>
            </w:r>
          </w:p>
          <w:p w14:paraId="49253987" w14:textId="77777777" w:rsidR="00A34C87" w:rsidRDefault="00A34C87" w:rsidP="00D16620">
            <w:pPr>
              <w:rPr>
                <w:rFonts w:asciiTheme="minorHAnsi" w:hAnsiTheme="minorHAnsi" w:cstheme="minorHAnsi"/>
              </w:rPr>
            </w:pPr>
            <w:r>
              <w:rPr>
                <w:rFonts w:asciiTheme="minorHAnsi" w:hAnsiTheme="minorHAnsi" w:cstheme="minorHAnsi"/>
              </w:rPr>
              <w:t>Show time End</w:t>
            </w:r>
          </w:p>
          <w:p w14:paraId="341CC4B7" w14:textId="77777777" w:rsidR="00A34C87" w:rsidRPr="00EF7CC4" w:rsidRDefault="00A34C87" w:rsidP="00D16620">
            <w:pPr>
              <w:rPr>
                <w:rFonts w:asciiTheme="minorHAnsi" w:hAnsiTheme="minorHAnsi" w:cstheme="minorHAnsi"/>
              </w:rPr>
            </w:pPr>
            <w:r>
              <w:rPr>
                <w:rFonts w:asciiTheme="minorHAnsi" w:hAnsiTheme="minorHAnsi" w:cstheme="minorHAnsi"/>
              </w:rPr>
              <w:t>Show Venue</w:t>
            </w:r>
          </w:p>
        </w:tc>
        <w:tc>
          <w:tcPr>
            <w:tcW w:w="4614" w:type="dxa"/>
          </w:tcPr>
          <w:p w14:paraId="4EB35DB2" w14:textId="77777777" w:rsidR="00A34C87" w:rsidRPr="00EF7CC4" w:rsidRDefault="00A34C87" w:rsidP="00D16620">
            <w:pPr>
              <w:rPr>
                <w:rFonts w:asciiTheme="minorHAnsi" w:hAnsiTheme="minorHAnsi" w:cstheme="minorHAnsi"/>
              </w:rPr>
            </w:pPr>
            <w:r w:rsidRPr="00EF7CC4">
              <w:rPr>
                <w:rFonts w:asciiTheme="minorHAnsi" w:hAnsiTheme="minorHAnsi" w:cstheme="minorHAnsi"/>
              </w:rPr>
              <w:t>Collaborations:</w:t>
            </w:r>
          </w:p>
          <w:p w14:paraId="521E5EDD" w14:textId="77777777" w:rsidR="00A34C87" w:rsidRDefault="00A34C87" w:rsidP="00D16620">
            <w:pPr>
              <w:rPr>
                <w:rFonts w:asciiTheme="minorHAnsi" w:hAnsiTheme="minorHAnsi" w:cstheme="minorHAnsi"/>
              </w:rPr>
            </w:pPr>
            <w:r>
              <w:rPr>
                <w:rFonts w:asciiTheme="minorHAnsi" w:hAnsiTheme="minorHAnsi" w:cstheme="minorHAnsi"/>
              </w:rPr>
              <w:t>User</w:t>
            </w:r>
          </w:p>
          <w:p w14:paraId="722A1F05" w14:textId="77777777" w:rsidR="00A34C87" w:rsidRPr="00EF7CC4" w:rsidRDefault="00A34C87" w:rsidP="00D16620">
            <w:pPr>
              <w:rPr>
                <w:rFonts w:asciiTheme="minorHAnsi" w:hAnsiTheme="minorHAnsi" w:cstheme="minorHAnsi"/>
              </w:rPr>
            </w:pPr>
            <w:r>
              <w:rPr>
                <w:rFonts w:asciiTheme="minorHAnsi" w:hAnsiTheme="minorHAnsi" w:cstheme="minorHAnsi"/>
              </w:rPr>
              <w:t>Newsfeeds</w:t>
            </w:r>
            <w:r>
              <w:rPr>
                <w:rFonts w:asciiTheme="minorHAnsi" w:hAnsiTheme="minorHAnsi" w:cstheme="minorHAnsi"/>
              </w:rPr>
              <w:br/>
              <w:t>Artist</w:t>
            </w:r>
          </w:p>
        </w:tc>
      </w:tr>
    </w:tbl>
    <w:p w14:paraId="5650CAD6" w14:textId="77777777" w:rsidR="00A34C87" w:rsidRPr="008F725F" w:rsidDel="00932758" w:rsidRDefault="00A34C87">
      <w:pPr>
        <w:pStyle w:val="Heading2"/>
        <w:rPr>
          <w:del w:id="778" w:author="Gregory Montilla" w:date="2017-10-07T12:12:00Z"/>
          <w:rPrChange w:id="779" w:author="Gregory Montilla" w:date="2017-11-17T09:44:00Z">
            <w:rPr>
              <w:del w:id="780" w:author="Gregory Montilla" w:date="2017-10-07T12:12:00Z"/>
            </w:rPr>
          </w:rPrChange>
        </w:rPr>
        <w:pPrChange w:id="781" w:author="Gregory Montilla" w:date="2017-10-07T13:47:00Z">
          <w:pPr>
            <w:tabs>
              <w:tab w:val="left" w:pos="6180"/>
            </w:tabs>
            <w:spacing w:line="276" w:lineRule="auto"/>
          </w:pPr>
        </w:pPrChange>
      </w:pPr>
    </w:p>
    <w:p w14:paraId="0C056B52" w14:textId="3AE35822" w:rsidR="00495BB0" w:rsidRDefault="00495BB0" w:rsidP="00A34C87">
      <w:pPr>
        <w:rPr>
          <w:rFonts w:asciiTheme="minorHAnsi" w:hAnsiTheme="minorHAnsi"/>
        </w:rPr>
      </w:pPr>
    </w:p>
    <w:p w14:paraId="3EB8F668" w14:textId="77777777" w:rsidR="00A34C87" w:rsidRDefault="00A34C87" w:rsidP="00A34C87">
      <w:pPr>
        <w:rPr>
          <w:rFonts w:asciiTheme="minorHAnsi" w:hAnsiTheme="minorHAnsi"/>
        </w:rPr>
      </w:pPr>
    </w:p>
    <w:p w14:paraId="71F36880" w14:textId="77777777" w:rsidR="00A34C87" w:rsidRDefault="00A34C87" w:rsidP="00A34C87">
      <w:pPr>
        <w:rPr>
          <w:rFonts w:asciiTheme="minorHAnsi" w:hAnsiTheme="minorHAnsi"/>
        </w:rPr>
      </w:pPr>
    </w:p>
    <w:p w14:paraId="21FCF761" w14:textId="77777777" w:rsidR="00A34C87" w:rsidRDefault="00A34C87" w:rsidP="00A34C87">
      <w:pPr>
        <w:rPr>
          <w:rFonts w:asciiTheme="minorHAnsi" w:hAnsiTheme="minorHAnsi"/>
        </w:rPr>
      </w:pPr>
    </w:p>
    <w:p w14:paraId="00AB07E7" w14:textId="77777777" w:rsidR="00A34C87" w:rsidRDefault="00A34C87" w:rsidP="00A34C87">
      <w:pPr>
        <w:rPr>
          <w:rFonts w:asciiTheme="minorHAnsi" w:hAnsiTheme="minorHAnsi"/>
        </w:rPr>
      </w:pPr>
    </w:p>
    <w:p w14:paraId="3C5ADD38" w14:textId="77777777" w:rsidR="00A34C87" w:rsidRDefault="00A34C87" w:rsidP="00A34C87">
      <w:pPr>
        <w:rPr>
          <w:rFonts w:asciiTheme="minorHAnsi" w:hAnsiTheme="minorHAnsi"/>
        </w:rPr>
      </w:pPr>
    </w:p>
    <w:p w14:paraId="04E57EF2" w14:textId="77777777" w:rsidR="00A34C87" w:rsidRPr="00A34C87" w:rsidRDefault="00A34C87">
      <w:pPr>
        <w:rPr>
          <w:ins w:id="782" w:author="Gregory Montilla" w:date="2017-10-07T13:48:00Z"/>
          <w:rFonts w:asciiTheme="minorHAnsi" w:hAnsiTheme="minorHAnsi"/>
          <w:rPrChange w:id="783" w:author="Gregory Montilla" w:date="2017-11-17T09:44:00Z">
            <w:rPr>
              <w:ins w:id="784" w:author="Gregory Montilla" w:date="2017-10-07T13:48:00Z"/>
            </w:rPr>
          </w:rPrChange>
        </w:rPr>
      </w:pPr>
    </w:p>
    <w:p w14:paraId="20787D14" w14:textId="4AA6D106" w:rsidR="00ED7FBA" w:rsidRPr="008F725F" w:rsidRDefault="00ED7FBA">
      <w:pPr>
        <w:pStyle w:val="Heading2"/>
        <w:rPr>
          <w:ins w:id="785" w:author="Gregory Montilla" w:date="2017-11-13T16:39:00Z"/>
        </w:rPr>
      </w:pPr>
      <w:bookmarkStart w:id="786" w:name="_Toc500445515"/>
      <w:r w:rsidRPr="008F725F">
        <w:lastRenderedPageBreak/>
        <w:t>Classes based on CRC cards</w:t>
      </w:r>
      <w:ins w:id="787" w:author="Gregory Montilla" w:date="2017-11-17T09:46:00Z">
        <w:r w:rsidR="00D57A97">
          <w:t>:</w:t>
        </w:r>
      </w:ins>
      <w:bookmarkEnd w:id="786"/>
    </w:p>
    <w:p w14:paraId="762E71F8" w14:textId="77777777" w:rsidR="00DC490C" w:rsidRPr="00A52A04" w:rsidRDefault="00DC490C">
      <w:pPr>
        <w:spacing w:line="276" w:lineRule="auto"/>
        <w:rPr>
          <w:ins w:id="788" w:author="Gregory Montilla" w:date="2017-11-15T10:27:00Z"/>
        </w:rPr>
        <w:pPrChange w:id="789" w:author="Gregory Montilla" w:date="2017-10-07T13:47:00Z">
          <w:pPr>
            <w:tabs>
              <w:tab w:val="left" w:pos="6180"/>
            </w:tabs>
            <w:spacing w:line="276" w:lineRule="auto"/>
          </w:pPr>
        </w:pPrChange>
      </w:pPr>
    </w:p>
    <w:p w14:paraId="1784FC3A" w14:textId="77777777" w:rsidR="00AF3986" w:rsidRDefault="00AF3986" w:rsidP="00834133">
      <w:pPr>
        <w:pStyle w:val="ListParagraph"/>
        <w:numPr>
          <w:ilvl w:val="0"/>
          <w:numId w:val="9"/>
        </w:numPr>
        <w:spacing w:line="276" w:lineRule="auto"/>
      </w:pPr>
      <w:r>
        <w:t>Artists</w:t>
      </w:r>
    </w:p>
    <w:p w14:paraId="63CCEA66" w14:textId="77777777" w:rsidR="00AF3986" w:rsidRDefault="00AF3986" w:rsidP="00834133">
      <w:pPr>
        <w:pStyle w:val="ListParagraph"/>
        <w:numPr>
          <w:ilvl w:val="0"/>
          <w:numId w:val="9"/>
        </w:numPr>
        <w:spacing w:line="276" w:lineRule="auto"/>
      </w:pPr>
      <w:r>
        <w:t>Events</w:t>
      </w:r>
    </w:p>
    <w:p w14:paraId="47494723" w14:textId="77777777" w:rsidR="00AF3986" w:rsidRPr="00BC06DB" w:rsidRDefault="00AF3986">
      <w:pPr>
        <w:pStyle w:val="ListParagraph"/>
        <w:numPr>
          <w:ilvl w:val="0"/>
          <w:numId w:val="9"/>
        </w:numPr>
        <w:spacing w:line="276" w:lineRule="auto"/>
        <w:rPr>
          <w:ins w:id="790" w:author="Gregory Montilla" w:date="2017-11-15T10:08:00Z"/>
        </w:rPr>
        <w:pPrChange w:id="791" w:author="Gregory Montilla" w:date="2017-11-15T10:27:00Z">
          <w:pPr>
            <w:spacing w:line="276" w:lineRule="auto"/>
          </w:pPr>
        </w:pPrChange>
      </w:pPr>
      <w:r>
        <w:t>Media Controller</w:t>
      </w:r>
    </w:p>
    <w:p w14:paraId="613ADBC2" w14:textId="0B911977" w:rsidR="00AF3986" w:rsidRPr="008F725F" w:rsidRDefault="00AF3986" w:rsidP="00834133">
      <w:pPr>
        <w:pStyle w:val="ListParagraph"/>
        <w:numPr>
          <w:ilvl w:val="0"/>
          <w:numId w:val="9"/>
        </w:numPr>
        <w:spacing w:line="276" w:lineRule="auto"/>
        <w:rPr>
          <w:ins w:id="792" w:author="Gregory Montilla" w:date="2017-11-15T10:08:00Z"/>
        </w:rPr>
      </w:pPr>
      <w:r>
        <w:t>Music Player</w:t>
      </w:r>
    </w:p>
    <w:p w14:paraId="676808BC" w14:textId="3A004075" w:rsidR="00AF3986" w:rsidRDefault="00AF3986" w:rsidP="00E843D7">
      <w:pPr>
        <w:pStyle w:val="ListParagraph"/>
        <w:numPr>
          <w:ilvl w:val="0"/>
          <w:numId w:val="9"/>
        </w:numPr>
        <w:spacing w:line="276" w:lineRule="auto"/>
      </w:pPr>
      <w:r>
        <w:t>Newsfeed</w:t>
      </w:r>
    </w:p>
    <w:p w14:paraId="1D24084A" w14:textId="77777777" w:rsidR="00AF3986" w:rsidRDefault="00AF3986" w:rsidP="00834133">
      <w:pPr>
        <w:pStyle w:val="ListParagraph"/>
        <w:numPr>
          <w:ilvl w:val="0"/>
          <w:numId w:val="9"/>
        </w:numPr>
        <w:spacing w:line="276" w:lineRule="auto"/>
      </w:pPr>
      <w:r>
        <w:t>Playlists</w:t>
      </w:r>
    </w:p>
    <w:p w14:paraId="0A5EB941" w14:textId="77777777" w:rsidR="00AF3986" w:rsidRDefault="00AF3986">
      <w:pPr>
        <w:pStyle w:val="ListParagraph"/>
        <w:numPr>
          <w:ilvl w:val="0"/>
          <w:numId w:val="9"/>
        </w:numPr>
        <w:spacing w:line="276" w:lineRule="auto"/>
      </w:pPr>
      <w:r>
        <w:t>Songs</w:t>
      </w:r>
    </w:p>
    <w:p w14:paraId="6EF5B931" w14:textId="77777777" w:rsidR="00AF3986" w:rsidRDefault="00AF3986">
      <w:pPr>
        <w:pStyle w:val="ListParagraph"/>
        <w:numPr>
          <w:ilvl w:val="0"/>
          <w:numId w:val="9"/>
        </w:numPr>
        <w:spacing w:line="276" w:lineRule="auto"/>
      </w:pPr>
      <w:r>
        <w:t>Soundcloud</w:t>
      </w:r>
    </w:p>
    <w:p w14:paraId="63CE910C" w14:textId="77777777" w:rsidR="00AF3986" w:rsidRDefault="00AF3986">
      <w:pPr>
        <w:pStyle w:val="ListParagraph"/>
        <w:numPr>
          <w:ilvl w:val="0"/>
          <w:numId w:val="9"/>
        </w:numPr>
        <w:spacing w:line="276" w:lineRule="auto"/>
      </w:pPr>
      <w:r>
        <w:t>Spotify</w:t>
      </w:r>
    </w:p>
    <w:p w14:paraId="069F6A21" w14:textId="77777777" w:rsidR="00AF3986" w:rsidRDefault="00AF3986">
      <w:pPr>
        <w:pStyle w:val="ListParagraph"/>
        <w:numPr>
          <w:ilvl w:val="0"/>
          <w:numId w:val="9"/>
        </w:numPr>
        <w:spacing w:line="276" w:lineRule="auto"/>
      </w:pPr>
      <w:r>
        <w:t>User</w:t>
      </w:r>
    </w:p>
    <w:p w14:paraId="2CB735A1" w14:textId="77777777" w:rsidR="00AF3986" w:rsidRDefault="00AF3986">
      <w:pPr>
        <w:pStyle w:val="ListParagraph"/>
        <w:numPr>
          <w:ilvl w:val="0"/>
          <w:numId w:val="9"/>
        </w:numPr>
        <w:spacing w:line="276" w:lineRule="auto"/>
      </w:pPr>
      <w:r>
        <w:t>YouTube</w:t>
      </w:r>
    </w:p>
    <w:p w14:paraId="690E7A8B" w14:textId="48D44E81" w:rsidR="006E5518" w:rsidRPr="008F725F" w:rsidDel="000D4461" w:rsidRDefault="006E5518">
      <w:pPr>
        <w:rPr>
          <w:ins w:id="793" w:author="Gregory Montilla" w:date="2017-10-07T13:57:00Z"/>
          <w:del w:id="794" w:author="Gregory Montilla" w:date="2017-11-15T10:08:00Z"/>
          <w:rPrChange w:id="795" w:author="Gregory Montilla" w:date="2017-11-17T09:44:00Z">
            <w:rPr>
              <w:ins w:id="796" w:author="Gregory Montilla" w:date="2017-10-07T13:57:00Z"/>
              <w:del w:id="797" w:author="Gregory Montilla" w:date="2017-11-15T10:08:00Z"/>
            </w:rPr>
          </w:rPrChange>
        </w:rPr>
        <w:pPrChange w:id="798" w:author="Gregory Montilla" w:date="2017-11-13T16:39:00Z">
          <w:pPr>
            <w:pStyle w:val="ListParagraph"/>
            <w:numPr>
              <w:numId w:val="9"/>
            </w:numPr>
            <w:spacing w:line="276" w:lineRule="auto"/>
            <w:ind w:hanging="360"/>
          </w:pPr>
        </w:pPrChange>
      </w:pPr>
      <w:ins w:id="799" w:author="Gregory Montilla" w:date="2017-11-13T16:39:00Z">
        <w:del w:id="800" w:author="Gregory Montilla" w:date="2017-11-15T10:08:00Z">
          <w:r w:rsidRPr="008F725F" w:rsidDel="000D4461">
            <w:rPr>
              <w:rFonts w:asciiTheme="minorHAnsi" w:hAnsiTheme="minorHAnsi"/>
              <w:rPrChange w:id="801" w:author="Gregory Montilla" w:date="2017-11-17T09:44:00Z">
                <w:rPr/>
              </w:rPrChange>
            </w:rPr>
            <w:delText>Media Controller</w:delText>
          </w:r>
        </w:del>
      </w:ins>
    </w:p>
    <w:p w14:paraId="0CCE5288" w14:textId="6CD9E6A4" w:rsidR="00C07658" w:rsidRPr="008F725F" w:rsidDel="000D4461" w:rsidRDefault="006E5518">
      <w:pPr>
        <w:rPr>
          <w:del w:id="802" w:author="Gregory Montilla" w:date="2017-11-15T10:08:00Z"/>
          <w:rFonts w:asciiTheme="minorHAnsi" w:hAnsiTheme="minorHAnsi"/>
          <w:rPrChange w:id="803" w:author="Gregory Montilla" w:date="2017-11-17T09:44:00Z">
            <w:rPr>
              <w:del w:id="804" w:author="Gregory Montilla" w:date="2017-11-15T10:08:00Z"/>
            </w:rPr>
          </w:rPrChange>
        </w:rPr>
      </w:pPr>
      <w:ins w:id="805" w:author="Gregory Montilla" w:date="2017-11-13T16:39:00Z">
        <w:del w:id="806" w:author="Gregory Montilla" w:date="2017-11-15T10:08:00Z">
          <w:r w:rsidRPr="008F725F" w:rsidDel="000D4461">
            <w:rPr>
              <w:rFonts w:asciiTheme="minorHAnsi" w:hAnsiTheme="minorHAnsi"/>
              <w:rPrChange w:id="807" w:author="Gregory Montilla" w:date="2017-11-17T09:44:00Z">
                <w:rPr/>
              </w:rPrChange>
            </w:rPr>
            <w:delText xml:space="preserve">Online </w:delText>
          </w:r>
        </w:del>
      </w:ins>
    </w:p>
    <w:p w14:paraId="49632E19" w14:textId="77A15433" w:rsidR="00ED7FBA" w:rsidRPr="008F725F" w:rsidDel="000D4461" w:rsidRDefault="003A1187">
      <w:pPr>
        <w:spacing w:line="276" w:lineRule="auto"/>
        <w:rPr>
          <w:del w:id="808" w:author="Gregory Montilla" w:date="2017-11-15T10:08:00Z"/>
          <w:rFonts w:asciiTheme="minorHAnsi" w:hAnsiTheme="minorHAnsi"/>
          <w:rPrChange w:id="809" w:author="Gregory Montilla" w:date="2017-11-17T09:44:00Z">
            <w:rPr>
              <w:del w:id="810" w:author="Gregory Montilla" w:date="2017-11-15T10:08:00Z"/>
            </w:rPr>
          </w:rPrChange>
        </w:rPr>
        <w:pPrChange w:id="811" w:author="Gregory Montilla" w:date="2017-10-07T13:47:00Z">
          <w:pPr/>
        </w:pPrChange>
      </w:pPr>
      <w:ins w:id="812" w:author="Gregory Montilla" w:date="2017-10-07T13:39:00Z">
        <w:del w:id="813" w:author="Gregory Montilla" w:date="2017-11-15T10:08:00Z">
          <w:r w:rsidRPr="008F725F" w:rsidDel="000D4461">
            <w:rPr>
              <w:rFonts w:asciiTheme="minorHAnsi" w:hAnsiTheme="minorHAnsi"/>
              <w:rPrChange w:id="814" w:author="Gregory Montilla" w:date="2017-11-17T09:44:00Z">
                <w:rPr/>
              </w:rPrChange>
            </w:rPr>
            <w:delText xml:space="preserve">Music Player </w:delText>
          </w:r>
        </w:del>
      </w:ins>
    </w:p>
    <w:p w14:paraId="594078DD" w14:textId="032832ED" w:rsidR="00C07658" w:rsidRPr="008F725F" w:rsidDel="000D4461" w:rsidRDefault="00C07658">
      <w:pPr>
        <w:spacing w:line="276" w:lineRule="auto"/>
        <w:rPr>
          <w:ins w:id="815" w:author="Gregory Montilla" w:date="2017-11-13T16:39:00Z"/>
          <w:del w:id="816" w:author="Gregory Montilla" w:date="2017-11-15T10:08:00Z"/>
          <w:rFonts w:asciiTheme="minorHAnsi" w:hAnsiTheme="minorHAnsi"/>
          <w:rPrChange w:id="817" w:author="Gregory Montilla" w:date="2017-11-17T09:44:00Z">
            <w:rPr>
              <w:ins w:id="818" w:author="Gregory Montilla" w:date="2017-11-13T16:39:00Z"/>
              <w:del w:id="819" w:author="Gregory Montilla" w:date="2017-11-15T10:08:00Z"/>
            </w:rPr>
          </w:rPrChange>
        </w:rPr>
        <w:pPrChange w:id="820" w:author="Gregory Montilla" w:date="2017-10-07T13:47:00Z">
          <w:pPr/>
        </w:pPrChange>
      </w:pPr>
    </w:p>
    <w:p w14:paraId="4CCCD0E8" w14:textId="165EB7B4" w:rsidR="006E5518" w:rsidRPr="008F725F" w:rsidDel="000D4461" w:rsidRDefault="006E5518">
      <w:pPr>
        <w:spacing w:line="276" w:lineRule="auto"/>
        <w:rPr>
          <w:ins w:id="821" w:author="Gregory Montilla" w:date="2017-10-07T13:57:00Z"/>
          <w:del w:id="822" w:author="Gregory Montilla" w:date="2017-11-15T10:08:00Z"/>
          <w:rFonts w:asciiTheme="minorHAnsi" w:hAnsiTheme="minorHAnsi"/>
          <w:rPrChange w:id="823" w:author="Gregory Montilla" w:date="2017-11-17T09:44:00Z">
            <w:rPr>
              <w:ins w:id="824" w:author="Gregory Montilla" w:date="2017-10-07T13:57:00Z"/>
              <w:del w:id="825" w:author="Gregory Montilla" w:date="2017-11-15T10:08:00Z"/>
            </w:rPr>
          </w:rPrChange>
        </w:rPr>
        <w:pPrChange w:id="826" w:author="Gregory Montilla" w:date="2017-10-07T13:47:00Z">
          <w:pPr/>
        </w:pPrChange>
      </w:pPr>
      <w:ins w:id="827" w:author="Gregory Montilla" w:date="2017-11-13T16:39:00Z">
        <w:del w:id="828" w:author="Gregory Montilla" w:date="2017-11-15T10:08:00Z">
          <w:r w:rsidRPr="008F725F" w:rsidDel="000D4461">
            <w:rPr>
              <w:rFonts w:asciiTheme="minorHAnsi" w:hAnsiTheme="minorHAnsi"/>
              <w:rPrChange w:id="829" w:author="Gregory Montilla" w:date="2017-11-17T09:44:00Z">
                <w:rPr/>
              </w:rPrChange>
            </w:rPr>
            <w:delText>Offline Music Player</w:delText>
          </w:r>
        </w:del>
      </w:ins>
    </w:p>
    <w:p w14:paraId="1C6AAD6C" w14:textId="6591FF0C" w:rsidR="003A1187" w:rsidRPr="008F725F" w:rsidDel="000D4461" w:rsidRDefault="006E5518">
      <w:pPr>
        <w:spacing w:line="276" w:lineRule="auto"/>
        <w:rPr>
          <w:ins w:id="830" w:author="Gregory Montilla" w:date="2017-10-07T12:17:00Z"/>
          <w:del w:id="831" w:author="Gregory Montilla" w:date="2017-11-15T10:08:00Z"/>
          <w:rFonts w:asciiTheme="minorHAnsi" w:hAnsiTheme="minorHAnsi"/>
          <w:rPrChange w:id="832" w:author="Gregory Montilla" w:date="2017-11-17T09:44:00Z">
            <w:rPr>
              <w:ins w:id="833" w:author="Gregory Montilla" w:date="2017-10-07T12:17:00Z"/>
              <w:del w:id="834" w:author="Gregory Montilla" w:date="2017-11-15T10:08:00Z"/>
            </w:rPr>
          </w:rPrChange>
        </w:rPr>
        <w:pPrChange w:id="835" w:author="Gregory Montilla" w:date="2017-10-07T13:47:00Z">
          <w:pPr/>
        </w:pPrChange>
      </w:pPr>
      <w:ins w:id="836" w:author="Gregory Montilla" w:date="2017-10-07T13:57:00Z">
        <w:del w:id="837" w:author="Gregory Montilla" w:date="2017-11-15T10:08:00Z">
          <w:r w:rsidRPr="008F725F" w:rsidDel="000D4461">
            <w:rPr>
              <w:rFonts w:asciiTheme="minorHAnsi" w:hAnsiTheme="minorHAnsi"/>
              <w:rPrChange w:id="838" w:author="Gregory Montilla" w:date="2017-11-17T09:44:00Z">
                <w:rPr/>
              </w:rPrChange>
            </w:rPr>
            <w:delText>Playlists</w:delText>
          </w:r>
        </w:del>
      </w:ins>
    </w:p>
    <w:p w14:paraId="24D1158C" w14:textId="2CF25D35" w:rsidR="006E5518" w:rsidRPr="008F725F" w:rsidDel="000D4461" w:rsidRDefault="006E5518">
      <w:pPr>
        <w:spacing w:line="276" w:lineRule="auto"/>
        <w:rPr>
          <w:ins w:id="839" w:author="Gregory Montilla" w:date="2017-10-07T12:12:00Z"/>
          <w:del w:id="840" w:author="Gregory Montilla" w:date="2017-11-15T10:08:00Z"/>
          <w:rFonts w:asciiTheme="minorHAnsi" w:hAnsiTheme="minorHAnsi"/>
          <w:rPrChange w:id="841" w:author="Gregory Montilla" w:date="2017-11-17T09:44:00Z">
            <w:rPr>
              <w:ins w:id="842" w:author="Gregory Montilla" w:date="2017-10-07T12:12:00Z"/>
              <w:del w:id="843" w:author="Gregory Montilla" w:date="2017-11-15T10:08:00Z"/>
            </w:rPr>
          </w:rPrChange>
        </w:rPr>
        <w:pPrChange w:id="844" w:author="Gregory Montilla" w:date="2017-10-07T13:47:00Z">
          <w:pPr/>
        </w:pPrChange>
      </w:pPr>
      <w:ins w:id="845" w:author="Gregory Montilla" w:date="2017-10-07T12:12:00Z">
        <w:del w:id="846" w:author="Gregory Montilla" w:date="2017-11-15T10:08:00Z">
          <w:r w:rsidRPr="008F725F" w:rsidDel="000D4461">
            <w:rPr>
              <w:rFonts w:asciiTheme="minorHAnsi" w:hAnsiTheme="minorHAnsi"/>
              <w:rPrChange w:id="847" w:author="Gregory Montilla" w:date="2017-11-17T09:44:00Z">
                <w:rPr/>
              </w:rPrChange>
            </w:rPr>
            <w:delText>Songs</w:delText>
          </w:r>
        </w:del>
      </w:ins>
    </w:p>
    <w:p w14:paraId="2924A08F" w14:textId="04A720FD" w:rsidR="00495BB0" w:rsidRPr="008F725F" w:rsidDel="00C07658" w:rsidRDefault="00495BB0">
      <w:pPr>
        <w:spacing w:line="276" w:lineRule="auto"/>
        <w:rPr>
          <w:del w:id="848" w:author="Gregory Montilla" w:date="2017-10-07T13:38:00Z"/>
          <w:rFonts w:asciiTheme="minorHAnsi" w:hAnsiTheme="minorHAnsi"/>
          <w:rPrChange w:id="849" w:author="Gregory Montilla" w:date="2017-11-17T09:44:00Z">
            <w:rPr>
              <w:del w:id="850" w:author="Gregory Montilla" w:date="2017-10-07T13:38:00Z"/>
            </w:rPr>
          </w:rPrChange>
        </w:rPr>
        <w:pPrChange w:id="851" w:author="Gregory Montilla" w:date="2017-10-07T13:47:00Z">
          <w:pPr/>
        </w:pPrChange>
      </w:pPr>
    </w:p>
    <w:p w14:paraId="2D2D295D" w14:textId="77777777" w:rsidR="00C07658" w:rsidRPr="008F725F" w:rsidRDefault="00C07658">
      <w:pPr>
        <w:spacing w:line="276" w:lineRule="auto"/>
        <w:rPr>
          <w:ins w:id="852" w:author="Gregory Montilla" w:date="2017-10-07T13:57:00Z"/>
          <w:rFonts w:asciiTheme="minorHAnsi" w:hAnsiTheme="minorHAnsi"/>
          <w:rPrChange w:id="853" w:author="Gregory Montilla" w:date="2017-11-17T09:44:00Z">
            <w:rPr>
              <w:ins w:id="854" w:author="Gregory Montilla" w:date="2017-10-07T13:57:00Z"/>
            </w:rPr>
          </w:rPrChange>
        </w:rPr>
      </w:pPr>
    </w:p>
    <w:p w14:paraId="56FD8057" w14:textId="77777777" w:rsidR="00C07658" w:rsidRPr="008F725F" w:rsidRDefault="00C07658">
      <w:pPr>
        <w:spacing w:line="276" w:lineRule="auto"/>
        <w:rPr>
          <w:ins w:id="855" w:author="Gregory Montilla" w:date="2017-10-07T13:56:00Z"/>
          <w:rFonts w:asciiTheme="minorHAnsi" w:hAnsiTheme="minorHAnsi"/>
          <w:rPrChange w:id="856" w:author="Gregory Montilla" w:date="2017-11-17T09:44:00Z">
            <w:rPr>
              <w:ins w:id="857" w:author="Gregory Montilla" w:date="2017-10-07T13:56:00Z"/>
            </w:rPr>
          </w:rPrChange>
        </w:rPr>
        <w:pPrChange w:id="858" w:author="Gregory Montilla" w:date="2017-10-07T13:47:00Z">
          <w:pPr/>
        </w:pPrChange>
      </w:pPr>
    </w:p>
    <w:p w14:paraId="1245F245" w14:textId="77777777" w:rsidR="005C1500" w:rsidRPr="008F725F" w:rsidRDefault="005C1500">
      <w:pPr>
        <w:spacing w:line="276" w:lineRule="auto"/>
        <w:rPr>
          <w:rFonts w:asciiTheme="minorHAnsi" w:hAnsiTheme="minorHAnsi"/>
          <w:rPrChange w:id="859" w:author="Gregory Montilla" w:date="2017-11-17T09:44:00Z">
            <w:rPr/>
          </w:rPrChange>
        </w:rPr>
      </w:pPr>
    </w:p>
    <w:p w14:paraId="206BF824" w14:textId="77777777" w:rsidR="005C1500" w:rsidRPr="008F725F" w:rsidRDefault="005C1500">
      <w:pPr>
        <w:spacing w:line="276" w:lineRule="auto"/>
        <w:rPr>
          <w:rFonts w:asciiTheme="minorHAnsi" w:eastAsiaTheme="majorEastAsia" w:hAnsiTheme="minorHAnsi" w:cstheme="majorBidi"/>
          <w:color w:val="2E74B5" w:themeColor="accent1" w:themeShade="BF"/>
          <w:sz w:val="32"/>
          <w:szCs w:val="32"/>
          <w:rPrChange w:id="860" w:author="Gregory Montilla" w:date="2017-11-17T09:44:00Z">
            <w:rPr>
              <w:rFonts w:asciiTheme="majorHAnsi" w:eastAsiaTheme="majorEastAsia" w:hAnsiTheme="majorHAnsi" w:cstheme="majorBidi"/>
              <w:color w:val="2E74B5" w:themeColor="accent1" w:themeShade="BF"/>
              <w:sz w:val="32"/>
              <w:szCs w:val="32"/>
            </w:rPr>
          </w:rPrChange>
        </w:rPr>
        <w:pPrChange w:id="861" w:author="Gregory Montilla" w:date="2017-10-07T13:47:00Z">
          <w:pPr/>
        </w:pPrChange>
      </w:pPr>
      <w:r w:rsidRPr="008F725F">
        <w:rPr>
          <w:rFonts w:asciiTheme="minorHAnsi" w:hAnsiTheme="minorHAnsi"/>
          <w:rPrChange w:id="862" w:author="Gregory Montilla" w:date="2017-11-17T09:44:00Z">
            <w:rPr/>
          </w:rPrChange>
        </w:rPr>
        <w:br w:type="page"/>
      </w:r>
    </w:p>
    <w:p w14:paraId="74E3BCFC" w14:textId="2A26166F" w:rsidR="003A1187" w:rsidRPr="00BC06DB" w:rsidRDefault="00980ACF">
      <w:pPr>
        <w:pStyle w:val="Heading1"/>
        <w:rPr>
          <w:ins w:id="863" w:author="Gregory Montilla" w:date="2017-10-07T13:46:00Z"/>
        </w:rPr>
        <w:pPrChange w:id="864" w:author="Gregory Montilla" w:date="2017-10-07T13:47:00Z">
          <w:pPr>
            <w:spacing w:line="276" w:lineRule="auto"/>
          </w:pPr>
        </w:pPrChange>
      </w:pPr>
      <w:bookmarkStart w:id="865" w:name="_Toc500445516"/>
      <w:ins w:id="866" w:author="Gregory Montilla" w:date="2017-10-06T08:44:00Z">
        <w:r w:rsidRPr="00A52A04">
          <w:lastRenderedPageBreak/>
          <w:t>4</w:t>
        </w:r>
      </w:ins>
      <w:ins w:id="867" w:author="Gregory Montilla" w:date="2017-11-17T09:44:00Z">
        <w:r w:rsidR="008F725F">
          <w:t>.0</w:t>
        </w:r>
      </w:ins>
      <w:ins w:id="868" w:author="Gregory Montilla" w:date="2017-10-06T08:44:00Z">
        <w:r w:rsidRPr="00A52A04">
          <w:t xml:space="preserve"> </w:t>
        </w:r>
      </w:ins>
      <w:r w:rsidR="003251A4" w:rsidRPr="00BC06DB">
        <w:t>Merge</w:t>
      </w:r>
      <w:r w:rsidR="009B2B35" w:rsidRPr="00BC06DB">
        <w:t>d list</w:t>
      </w:r>
      <w:bookmarkEnd w:id="865"/>
      <w:r w:rsidR="009B2B35" w:rsidRPr="00BC06DB">
        <w:t xml:space="preserve"> </w:t>
      </w:r>
    </w:p>
    <w:p w14:paraId="3A31BC50" w14:textId="26731923" w:rsidR="003A1187" w:rsidRPr="008F725F" w:rsidDel="00DC490C" w:rsidRDefault="003A1187" w:rsidP="000D4461">
      <w:pPr>
        <w:spacing w:line="276" w:lineRule="auto"/>
        <w:rPr>
          <w:del w:id="869" w:author="Gregory Montilla" w:date="2017-10-25T11:00:00Z"/>
          <w:rFonts w:asciiTheme="minorHAnsi" w:hAnsiTheme="minorHAnsi"/>
          <w:rPrChange w:id="870" w:author="Gregory Montilla" w:date="2017-11-17T09:44:00Z">
            <w:rPr>
              <w:del w:id="871" w:author="Gregory Montilla" w:date="2017-10-25T11:00:00Z"/>
            </w:rPr>
          </w:rPrChange>
        </w:rPr>
      </w:pPr>
    </w:p>
    <w:p w14:paraId="04BE66D9" w14:textId="77777777" w:rsidR="00DC490C" w:rsidRPr="00A52A04" w:rsidRDefault="00DC490C">
      <w:pPr>
        <w:spacing w:line="276" w:lineRule="auto"/>
        <w:rPr>
          <w:ins w:id="872" w:author="Gregory Montilla" w:date="2017-11-15T10:26:00Z"/>
        </w:rPr>
        <w:pPrChange w:id="873" w:author="Gregory Montilla" w:date="2017-10-07T13:47:00Z">
          <w:pPr>
            <w:pStyle w:val="Heading1"/>
          </w:pPr>
        </w:pPrChange>
      </w:pPr>
    </w:p>
    <w:p w14:paraId="1001055B" w14:textId="77777777" w:rsidR="004E7238" w:rsidRDefault="004E7238" w:rsidP="004E7238">
      <w:pPr>
        <w:pStyle w:val="ListParagraph"/>
        <w:numPr>
          <w:ilvl w:val="0"/>
          <w:numId w:val="29"/>
        </w:numPr>
      </w:pPr>
      <w:r>
        <w:t>Album</w:t>
      </w:r>
    </w:p>
    <w:p w14:paraId="12373660" w14:textId="1038B4B4" w:rsidR="004E7238" w:rsidRDefault="004E7238" w:rsidP="004E7238">
      <w:pPr>
        <w:pStyle w:val="ListParagraph"/>
        <w:numPr>
          <w:ilvl w:val="0"/>
          <w:numId w:val="29"/>
        </w:numPr>
      </w:pPr>
      <w:r>
        <w:t>Application/Media Controller</w:t>
      </w:r>
    </w:p>
    <w:p w14:paraId="51FFA2CA" w14:textId="4BA38F25" w:rsidR="004E7238" w:rsidRDefault="004E7238" w:rsidP="004E7238">
      <w:pPr>
        <w:pStyle w:val="ListParagraph"/>
        <w:numPr>
          <w:ilvl w:val="0"/>
          <w:numId w:val="29"/>
        </w:numPr>
      </w:pPr>
      <w:r>
        <w:t>Artists</w:t>
      </w:r>
    </w:p>
    <w:p w14:paraId="50F05434" w14:textId="6A791F1A" w:rsidR="004E7238" w:rsidRPr="00BC06DB" w:rsidRDefault="004E7238">
      <w:pPr>
        <w:pStyle w:val="ListParagraph"/>
        <w:numPr>
          <w:ilvl w:val="0"/>
          <w:numId w:val="29"/>
        </w:numPr>
        <w:rPr>
          <w:ins w:id="874" w:author="Gregory Montilla" w:date="2017-11-15T10:08:00Z"/>
        </w:rPr>
        <w:pPrChange w:id="875" w:author="Gregory Montilla" w:date="2017-11-15T10:27:00Z">
          <w:pPr>
            <w:spacing w:line="276" w:lineRule="auto"/>
          </w:pPr>
        </w:pPrChange>
      </w:pPr>
      <w:r>
        <w:t>Event</w:t>
      </w:r>
    </w:p>
    <w:p w14:paraId="61F73876" w14:textId="01FEC59B" w:rsidR="004E7238" w:rsidRDefault="004E7238" w:rsidP="004E7238">
      <w:pPr>
        <w:pStyle w:val="ListParagraph"/>
        <w:numPr>
          <w:ilvl w:val="0"/>
          <w:numId w:val="29"/>
        </w:numPr>
      </w:pPr>
      <w:r>
        <w:t>Music Player</w:t>
      </w:r>
    </w:p>
    <w:p w14:paraId="643DE0DB" w14:textId="77777777" w:rsidR="004E7238" w:rsidRDefault="004E7238" w:rsidP="004E7238">
      <w:pPr>
        <w:pStyle w:val="ListParagraph"/>
        <w:numPr>
          <w:ilvl w:val="0"/>
          <w:numId w:val="29"/>
        </w:numPr>
        <w:spacing w:line="276" w:lineRule="auto"/>
      </w:pPr>
      <w:r>
        <w:t>Newsfeed</w:t>
      </w:r>
    </w:p>
    <w:p w14:paraId="45E76FC5" w14:textId="25EF8561" w:rsidR="004E7238" w:rsidRDefault="004E7238" w:rsidP="004E7238">
      <w:pPr>
        <w:pStyle w:val="ListParagraph"/>
        <w:numPr>
          <w:ilvl w:val="0"/>
          <w:numId w:val="29"/>
        </w:numPr>
      </w:pPr>
      <w:r>
        <w:t>Playlist</w:t>
      </w:r>
    </w:p>
    <w:p w14:paraId="52A34434" w14:textId="5CA4FB12" w:rsidR="004E7238" w:rsidRDefault="004E7238" w:rsidP="004E7238">
      <w:pPr>
        <w:pStyle w:val="ListParagraph"/>
        <w:numPr>
          <w:ilvl w:val="0"/>
          <w:numId w:val="29"/>
        </w:numPr>
      </w:pPr>
      <w:r>
        <w:t>Song</w:t>
      </w:r>
    </w:p>
    <w:p w14:paraId="5C7C6E62" w14:textId="77777777" w:rsidR="004E7238" w:rsidRDefault="004E7238" w:rsidP="004E7238">
      <w:pPr>
        <w:pStyle w:val="ListParagraph"/>
        <w:numPr>
          <w:ilvl w:val="0"/>
          <w:numId w:val="29"/>
        </w:numPr>
        <w:spacing w:line="276" w:lineRule="auto"/>
      </w:pPr>
      <w:r>
        <w:t>Soundcloud</w:t>
      </w:r>
    </w:p>
    <w:p w14:paraId="2CA38A3B" w14:textId="77777777" w:rsidR="004E7238" w:rsidRDefault="004E7238" w:rsidP="004E7238">
      <w:pPr>
        <w:pStyle w:val="ListParagraph"/>
        <w:numPr>
          <w:ilvl w:val="0"/>
          <w:numId w:val="29"/>
        </w:numPr>
        <w:spacing w:line="276" w:lineRule="auto"/>
      </w:pPr>
      <w:r>
        <w:t>Spotify</w:t>
      </w:r>
    </w:p>
    <w:p w14:paraId="18FAD11A" w14:textId="77777777" w:rsidR="004E7238" w:rsidRDefault="004E7238" w:rsidP="004E7238">
      <w:pPr>
        <w:pStyle w:val="ListParagraph"/>
        <w:numPr>
          <w:ilvl w:val="0"/>
          <w:numId w:val="29"/>
        </w:numPr>
      </w:pPr>
      <w:r>
        <w:t>Streaming Service</w:t>
      </w:r>
    </w:p>
    <w:p w14:paraId="21FF1E02" w14:textId="4040C7AB" w:rsidR="004E7238" w:rsidRDefault="004E7238" w:rsidP="004E7238">
      <w:pPr>
        <w:pStyle w:val="ListParagraph"/>
        <w:numPr>
          <w:ilvl w:val="0"/>
          <w:numId w:val="29"/>
        </w:numPr>
      </w:pPr>
      <w:r>
        <w:t>User</w:t>
      </w:r>
    </w:p>
    <w:p w14:paraId="532EF616" w14:textId="77777777" w:rsidR="004E7238" w:rsidRDefault="004E7238" w:rsidP="004E7238">
      <w:pPr>
        <w:pStyle w:val="ListParagraph"/>
        <w:numPr>
          <w:ilvl w:val="0"/>
          <w:numId w:val="29"/>
        </w:numPr>
        <w:spacing w:line="276" w:lineRule="auto"/>
      </w:pPr>
      <w:r>
        <w:t>YouTube</w:t>
      </w:r>
    </w:p>
    <w:p w14:paraId="6B05B6DB" w14:textId="77777777" w:rsidR="004E7238" w:rsidRDefault="004E7238" w:rsidP="004E7238">
      <w:pPr>
        <w:pStyle w:val="ListParagraph"/>
      </w:pPr>
    </w:p>
    <w:p w14:paraId="1DB79EE4" w14:textId="29F8C359" w:rsidR="003A1187" w:rsidRPr="00371D4D" w:rsidDel="000D4461" w:rsidRDefault="000D4461">
      <w:pPr>
        <w:spacing w:line="276" w:lineRule="auto"/>
        <w:rPr>
          <w:ins w:id="876" w:author="Gregory Montilla" w:date="2017-10-07T13:45:00Z"/>
          <w:del w:id="877" w:author="Gregory Montilla" w:date="2017-11-15T10:11:00Z"/>
        </w:rPr>
        <w:pPrChange w:id="878" w:author="Gregory Montilla" w:date="2017-10-07T13:47:00Z">
          <w:pPr>
            <w:pStyle w:val="ListParagraph"/>
            <w:numPr>
              <w:numId w:val="7"/>
            </w:numPr>
            <w:spacing w:line="276" w:lineRule="auto"/>
            <w:ind w:hanging="360"/>
          </w:pPr>
        </w:pPrChange>
      </w:pPr>
      <w:ins w:id="879" w:author="Gregory Montilla" w:date="2017-11-15T10:11:00Z">
        <w:r w:rsidRPr="00371D4D">
          <w:rPr>
            <w:rFonts w:asciiTheme="minorHAnsi" w:hAnsiTheme="minorHAnsi"/>
          </w:rPr>
          <w:br w:type="page"/>
        </w:r>
      </w:ins>
      <w:ins w:id="880" w:author="Gregory Montilla" w:date="2017-10-07T13:45:00Z">
        <w:del w:id="881" w:author="Gregory Montilla" w:date="2017-11-15T10:11:00Z">
          <w:r w:rsidR="003A1187" w:rsidRPr="00371D4D" w:rsidDel="000D4461">
            <w:rPr>
              <w:rFonts w:asciiTheme="minorHAnsi" w:hAnsiTheme="minorHAnsi"/>
            </w:rPr>
            <w:lastRenderedPageBreak/>
            <w:delText>Media Controller</w:delText>
          </w:r>
        </w:del>
      </w:ins>
    </w:p>
    <w:p w14:paraId="1E5F59BF" w14:textId="7E0ADC1C" w:rsidR="003A1187" w:rsidRPr="00BC06DB" w:rsidDel="000D4461" w:rsidRDefault="003A1187">
      <w:pPr>
        <w:spacing w:line="276" w:lineRule="auto"/>
        <w:rPr>
          <w:ins w:id="882" w:author="Gregory Montilla" w:date="2017-10-25T11:00:00Z"/>
          <w:del w:id="883" w:author="Gregory Montilla" w:date="2017-11-15T10:11:00Z"/>
          <w:rFonts w:asciiTheme="minorHAnsi" w:hAnsiTheme="minorHAnsi"/>
        </w:rPr>
      </w:pPr>
      <w:ins w:id="884" w:author="Gregory Montilla" w:date="2017-10-07T13:45:00Z">
        <w:del w:id="885" w:author="Gregory Montilla" w:date="2017-11-15T10:11:00Z">
          <w:r w:rsidRPr="00A52A04" w:rsidDel="000D4461">
            <w:rPr>
              <w:rFonts w:asciiTheme="minorHAnsi" w:hAnsiTheme="minorHAnsi"/>
            </w:rPr>
            <w:delText>Offline Music</w:delText>
          </w:r>
          <w:r w:rsidRPr="00BC06DB" w:rsidDel="000D4461">
            <w:rPr>
              <w:rFonts w:asciiTheme="minorHAnsi" w:hAnsiTheme="minorHAnsi"/>
            </w:rPr>
            <w:delText xml:space="preserve"> Player</w:delText>
          </w:r>
        </w:del>
      </w:ins>
    </w:p>
    <w:p w14:paraId="7B7E0D13" w14:textId="1A6EB502" w:rsidR="00D203F9" w:rsidRPr="00BC06DB" w:rsidDel="000D4461" w:rsidRDefault="00D203F9">
      <w:pPr>
        <w:spacing w:line="276" w:lineRule="auto"/>
        <w:rPr>
          <w:ins w:id="886" w:author="Gregory Montilla" w:date="2017-10-07T13:45:00Z"/>
          <w:del w:id="887" w:author="Gregory Montilla" w:date="2017-11-15T10:11:00Z"/>
          <w:rFonts w:asciiTheme="minorHAnsi" w:hAnsiTheme="minorHAnsi"/>
        </w:rPr>
      </w:pPr>
      <w:ins w:id="888" w:author="Gregory Montilla" w:date="2017-10-25T11:05:00Z">
        <w:del w:id="889" w:author="Gregory Montilla" w:date="2017-11-15T10:11:00Z">
          <w:r w:rsidRPr="00BC06DB" w:rsidDel="000D4461">
            <w:rPr>
              <w:rFonts w:asciiTheme="minorHAnsi" w:hAnsiTheme="minorHAnsi"/>
            </w:rPr>
            <w:delText>Stream Music Player</w:delText>
          </w:r>
        </w:del>
      </w:ins>
    </w:p>
    <w:p w14:paraId="4504C05F" w14:textId="2422C46E" w:rsidR="003A1187" w:rsidRPr="00BC06DB" w:rsidDel="000D4461" w:rsidRDefault="003A1187">
      <w:pPr>
        <w:spacing w:line="276" w:lineRule="auto"/>
        <w:rPr>
          <w:ins w:id="890" w:author="Gregory Montilla" w:date="2017-10-07T13:45:00Z"/>
          <w:del w:id="891" w:author="Gregory Montilla" w:date="2017-11-15T10:11:00Z"/>
          <w:rFonts w:asciiTheme="minorHAnsi" w:hAnsiTheme="minorHAnsi"/>
        </w:rPr>
      </w:pPr>
      <w:ins w:id="892" w:author="Gregory Montilla" w:date="2017-10-07T13:45:00Z">
        <w:del w:id="893" w:author="Gregory Montilla" w:date="2017-11-15T10:11:00Z">
          <w:r w:rsidRPr="00BC06DB" w:rsidDel="000D4461">
            <w:rPr>
              <w:rFonts w:asciiTheme="minorHAnsi" w:hAnsiTheme="minorHAnsi"/>
            </w:rPr>
            <w:delText>Soundcloud</w:delText>
          </w:r>
        </w:del>
      </w:ins>
    </w:p>
    <w:p w14:paraId="6D9016C4" w14:textId="64D66B01" w:rsidR="003A1187" w:rsidRPr="00BC06DB" w:rsidDel="000D4461" w:rsidRDefault="003A1187">
      <w:pPr>
        <w:spacing w:line="276" w:lineRule="auto"/>
        <w:rPr>
          <w:ins w:id="894" w:author="Gregory Montilla" w:date="2017-10-07T13:45:00Z"/>
          <w:del w:id="895" w:author="Gregory Montilla" w:date="2017-11-15T10:11:00Z"/>
          <w:rFonts w:asciiTheme="minorHAnsi" w:hAnsiTheme="minorHAnsi"/>
        </w:rPr>
      </w:pPr>
      <w:ins w:id="896" w:author="Gregory Montilla" w:date="2017-10-07T13:45:00Z">
        <w:del w:id="897" w:author="Gregory Montilla" w:date="2017-11-15T10:11:00Z">
          <w:r w:rsidRPr="00BC06DB" w:rsidDel="000D4461">
            <w:rPr>
              <w:rFonts w:asciiTheme="minorHAnsi" w:hAnsiTheme="minorHAnsi"/>
            </w:rPr>
            <w:delText>Spotify</w:delText>
          </w:r>
        </w:del>
      </w:ins>
    </w:p>
    <w:p w14:paraId="7BE38651" w14:textId="78D28567" w:rsidR="003A1187" w:rsidRPr="00371D4D" w:rsidDel="000D4461" w:rsidRDefault="003A1187">
      <w:pPr>
        <w:spacing w:line="276" w:lineRule="auto"/>
        <w:rPr>
          <w:ins w:id="898" w:author="Gregory Montilla" w:date="2017-10-07T13:47:00Z"/>
          <w:del w:id="899" w:author="Gregory Montilla" w:date="2017-11-15T10:11:00Z"/>
          <w:rFonts w:asciiTheme="minorHAnsi" w:hAnsiTheme="minorHAnsi"/>
        </w:rPr>
      </w:pPr>
      <w:ins w:id="900" w:author="Gregory Montilla" w:date="2017-10-07T13:45:00Z">
        <w:del w:id="901" w:author="Gregory Montilla" w:date="2017-11-15T10:11:00Z">
          <w:r w:rsidRPr="00BC06DB" w:rsidDel="000D4461">
            <w:rPr>
              <w:rFonts w:asciiTheme="minorHAnsi" w:hAnsiTheme="minorHAnsi"/>
            </w:rPr>
            <w:delText>You</w:delText>
          </w:r>
        </w:del>
      </w:ins>
      <w:ins w:id="902" w:author="Gregory Montilla" w:date="2017-10-07T13:46:00Z">
        <w:del w:id="903" w:author="Gregory Montilla" w:date="2017-11-15T10:11:00Z">
          <w:r w:rsidRPr="00371D4D" w:rsidDel="000D4461">
            <w:rPr>
              <w:rFonts w:asciiTheme="minorHAnsi" w:hAnsiTheme="minorHAnsi"/>
            </w:rPr>
            <w:delText>T</w:delText>
          </w:r>
        </w:del>
      </w:ins>
      <w:ins w:id="904" w:author="Gregory Montilla" w:date="2017-10-07T13:45:00Z">
        <w:del w:id="905" w:author="Gregory Montilla" w:date="2017-11-15T10:11:00Z">
          <w:r w:rsidRPr="00371D4D" w:rsidDel="000D4461">
            <w:rPr>
              <w:rFonts w:asciiTheme="minorHAnsi" w:hAnsiTheme="minorHAnsi"/>
            </w:rPr>
            <w:delText>ube</w:delText>
          </w:r>
        </w:del>
      </w:ins>
    </w:p>
    <w:p w14:paraId="560B07C3" w14:textId="515858C3" w:rsidR="003251A4" w:rsidRPr="00371D4D" w:rsidDel="000D4461" w:rsidRDefault="009B2B35">
      <w:pPr>
        <w:pStyle w:val="ListParagraph"/>
        <w:numPr>
          <w:ilvl w:val="0"/>
          <w:numId w:val="5"/>
        </w:numPr>
        <w:spacing w:line="276" w:lineRule="auto"/>
        <w:rPr>
          <w:del w:id="906" w:author="Gregory Montilla" w:date="2017-11-15T10:11:00Z"/>
        </w:rPr>
        <w:pPrChange w:id="907" w:author="Gregory Montilla" w:date="2017-10-07T13:47:00Z">
          <w:pPr/>
        </w:pPrChange>
      </w:pPr>
      <w:del w:id="908" w:author="Gregory Montilla" w:date="2017-11-15T10:11:00Z">
        <w:r w:rsidRPr="00371D4D" w:rsidDel="000D4461">
          <w:delText>Merge</w:delText>
        </w:r>
        <w:r w:rsidR="003251A4" w:rsidRPr="00371D4D" w:rsidDel="000D4461">
          <w:delText xml:space="preserve"> 2 designs together</w:delText>
        </w:r>
        <w:r w:rsidR="005C1500" w:rsidRPr="00371D4D" w:rsidDel="000D4461">
          <w:delText>- Need to have at least 5 classes</w:delText>
        </w:r>
      </w:del>
    </w:p>
    <w:p w14:paraId="0035A40D" w14:textId="79CF0B98" w:rsidR="003251A4" w:rsidRPr="00371D4D" w:rsidDel="000D4461" w:rsidRDefault="00ED7FBA">
      <w:pPr>
        <w:pStyle w:val="ListParagraph"/>
        <w:spacing w:line="276" w:lineRule="auto"/>
        <w:ind w:left="0"/>
        <w:rPr>
          <w:del w:id="909" w:author="Gregory Montilla" w:date="2017-11-15T10:11:00Z"/>
        </w:rPr>
        <w:pPrChange w:id="910" w:author="Gregory Montilla" w:date="2017-10-07T13:47:00Z">
          <w:pPr/>
        </w:pPrChange>
      </w:pPr>
      <w:del w:id="911" w:author="Gregory Montilla" w:date="2017-11-15T10:11:00Z">
        <w:r w:rsidRPr="00371D4D" w:rsidDel="000D4461">
          <w:delText>Look for classes which are the same with different names and classes which have same name but they are different. If your top down and bottom up list of classes are the same you are not creating them correctly</w:delText>
        </w:r>
      </w:del>
    </w:p>
    <w:p w14:paraId="24E342E4" w14:textId="2DEC8B9D" w:rsidR="009B2B35" w:rsidRPr="008F725F" w:rsidDel="000D4461" w:rsidRDefault="003A1187">
      <w:pPr>
        <w:pStyle w:val="ListParagraph"/>
        <w:spacing w:line="276" w:lineRule="auto"/>
        <w:ind w:left="0"/>
        <w:rPr>
          <w:del w:id="912" w:author="Gregory Montilla" w:date="2017-11-15T10:11:00Z"/>
        </w:rPr>
      </w:pPr>
      <w:ins w:id="913" w:author="Gregory Montilla" w:date="2017-10-07T13:47:00Z">
        <w:del w:id="914" w:author="Gregory Montilla" w:date="2017-11-15T10:11:00Z">
          <w:r w:rsidRPr="008F725F" w:rsidDel="000D4461">
            <w:delText>Playlists</w:delText>
          </w:r>
        </w:del>
      </w:ins>
    </w:p>
    <w:p w14:paraId="7EAD6E79" w14:textId="66B4C57F" w:rsidR="003A1187" w:rsidRPr="00A52A04" w:rsidDel="000D4461" w:rsidRDefault="003A1187">
      <w:pPr>
        <w:spacing w:line="276" w:lineRule="auto"/>
        <w:rPr>
          <w:ins w:id="915" w:author="Gregory Montilla" w:date="2017-10-07T13:47:00Z"/>
          <w:del w:id="916" w:author="Gregory Montilla" w:date="2017-11-15T10:11:00Z"/>
          <w:rFonts w:asciiTheme="minorHAnsi" w:hAnsiTheme="minorHAnsi"/>
        </w:rPr>
        <w:pPrChange w:id="917" w:author="Gregory Montilla" w:date="2017-10-07T13:47:00Z">
          <w:pPr/>
        </w:pPrChange>
      </w:pPr>
    </w:p>
    <w:p w14:paraId="7DD3CE93" w14:textId="4A6F1A3C" w:rsidR="00326F0B" w:rsidRPr="00BC06DB" w:rsidDel="000D4461" w:rsidRDefault="003A1187" w:rsidP="00FC1DEF">
      <w:pPr>
        <w:spacing w:line="276" w:lineRule="auto"/>
        <w:rPr>
          <w:ins w:id="918" w:author="Gregory Montilla" w:date="2017-10-25T11:39:00Z"/>
          <w:del w:id="919" w:author="Gregory Montilla" w:date="2017-11-15T10:11:00Z"/>
          <w:rFonts w:asciiTheme="minorHAnsi" w:hAnsiTheme="minorHAnsi"/>
        </w:rPr>
      </w:pPr>
      <w:ins w:id="920" w:author="Gregory Montilla" w:date="2017-10-07T13:47:00Z">
        <w:del w:id="921" w:author="Gregory Montilla" w:date="2017-11-15T10:11:00Z">
          <w:r w:rsidRPr="00BC06DB" w:rsidDel="000D4461">
            <w:rPr>
              <w:rFonts w:asciiTheme="minorHAnsi" w:hAnsiTheme="minorHAnsi"/>
            </w:rPr>
            <w:delText>Songs</w:delText>
          </w:r>
        </w:del>
      </w:ins>
    </w:p>
    <w:p w14:paraId="4E0AE129" w14:textId="515C3B60" w:rsidR="003A1187" w:rsidRPr="00BC06DB" w:rsidDel="000D4461" w:rsidRDefault="00326F0B" w:rsidP="00326F0B">
      <w:pPr>
        <w:rPr>
          <w:ins w:id="922" w:author="Gregory Montilla" w:date="2017-10-25T11:01:00Z"/>
          <w:del w:id="923" w:author="Gregory Montilla" w:date="2017-11-15T10:12:00Z"/>
          <w:rFonts w:asciiTheme="minorHAnsi" w:hAnsiTheme="minorHAnsi"/>
        </w:rPr>
      </w:pPr>
      <w:ins w:id="924" w:author="Gregory Montilla" w:date="2017-10-25T11:39:00Z">
        <w:del w:id="925" w:author="Gregory Montilla" w:date="2017-11-15T10:11:00Z">
          <w:r w:rsidRPr="00BC06DB" w:rsidDel="000D4461">
            <w:rPr>
              <w:rFonts w:asciiTheme="minorHAnsi" w:hAnsiTheme="minorHAnsi"/>
            </w:rPr>
            <w:br w:type="page"/>
          </w:r>
        </w:del>
      </w:ins>
    </w:p>
    <w:tbl>
      <w:tblPr>
        <w:tblStyle w:val="TableGrid"/>
        <w:tblW w:w="0" w:type="auto"/>
        <w:tblInd w:w="720" w:type="dxa"/>
        <w:tblLook w:val="04A0" w:firstRow="1" w:lastRow="0" w:firstColumn="1" w:lastColumn="0" w:noHBand="0" w:noVBand="1"/>
      </w:tblPr>
      <w:tblGrid>
        <w:gridCol w:w="4253"/>
        <w:gridCol w:w="4254"/>
      </w:tblGrid>
      <w:tr w:rsidR="008047DC" w:rsidRPr="008F725F" w:rsidDel="000D4461" w14:paraId="47436B53" w14:textId="1CBD4192" w:rsidTr="001C4CC7">
        <w:trPr>
          <w:ins w:id="926" w:author="Gregory Montilla" w:date="2017-10-25T11:01:00Z"/>
          <w:del w:id="927" w:author="Gregory Montilla" w:date="2017-11-15T10:12:00Z"/>
        </w:trPr>
        <w:tc>
          <w:tcPr>
            <w:tcW w:w="8507" w:type="dxa"/>
            <w:gridSpan w:val="2"/>
          </w:tcPr>
          <w:p w14:paraId="4C5A823E" w14:textId="7B984C8A" w:rsidR="008047DC" w:rsidRPr="008F725F" w:rsidDel="000D4461" w:rsidRDefault="008047DC">
            <w:pPr>
              <w:pStyle w:val="ListParagraph"/>
              <w:spacing w:line="276" w:lineRule="auto"/>
              <w:ind w:left="0"/>
              <w:jc w:val="center"/>
              <w:rPr>
                <w:ins w:id="928" w:author="Gregory Montilla" w:date="2017-10-25T11:01:00Z"/>
                <w:del w:id="929" w:author="Gregory Montilla" w:date="2017-11-15T10:12:00Z"/>
              </w:rPr>
              <w:pPrChange w:id="930" w:author="Gregory Montilla" w:date="2017-10-25T11:01:00Z">
                <w:pPr>
                  <w:pStyle w:val="ListParagraph"/>
                  <w:spacing w:line="276" w:lineRule="auto"/>
                  <w:ind w:left="0"/>
                </w:pPr>
              </w:pPrChange>
            </w:pPr>
            <w:ins w:id="931" w:author="Gregory Montilla" w:date="2017-10-25T11:01:00Z">
              <w:del w:id="932" w:author="Gregory Montilla" w:date="2017-11-15T10:12:00Z">
                <w:r w:rsidRPr="008F725F" w:rsidDel="000D4461">
                  <w:delText>Media Controller</w:delText>
                </w:r>
              </w:del>
            </w:ins>
          </w:p>
        </w:tc>
      </w:tr>
      <w:tr w:rsidR="008047DC" w:rsidRPr="008F725F" w:rsidDel="000D4461" w14:paraId="396FEE7F" w14:textId="3F88B628" w:rsidTr="001C4CC7">
        <w:trPr>
          <w:ins w:id="933" w:author="Gregory Montilla" w:date="2017-10-25T11:01:00Z"/>
          <w:del w:id="934" w:author="Gregory Montilla" w:date="2017-11-15T10:12:00Z"/>
        </w:trPr>
        <w:tc>
          <w:tcPr>
            <w:tcW w:w="4253" w:type="dxa"/>
          </w:tcPr>
          <w:p w14:paraId="424968D4" w14:textId="23894632" w:rsidR="008047DC" w:rsidRPr="008F725F" w:rsidDel="000D4461" w:rsidRDefault="008047DC">
            <w:pPr>
              <w:pStyle w:val="ListParagraph"/>
              <w:spacing w:line="276" w:lineRule="auto"/>
              <w:ind w:left="0"/>
              <w:jc w:val="both"/>
              <w:rPr>
                <w:ins w:id="935" w:author="Gregory Montilla" w:date="2017-10-25T11:01:00Z"/>
                <w:del w:id="936" w:author="Gregory Montilla" w:date="2017-11-15T10:12:00Z"/>
              </w:rPr>
              <w:pPrChange w:id="937" w:author="Gregory Montilla" w:date="2017-10-25T11:01:00Z">
                <w:pPr>
                  <w:pStyle w:val="ListParagraph"/>
                  <w:spacing w:line="276" w:lineRule="auto"/>
                  <w:ind w:left="0"/>
                </w:pPr>
              </w:pPrChange>
            </w:pPr>
            <w:ins w:id="938" w:author="Gregory Montilla" w:date="2017-10-25T11:01:00Z">
              <w:del w:id="939" w:author="Gregory Montilla" w:date="2017-11-15T10:12:00Z">
                <w:r w:rsidRPr="008F725F" w:rsidDel="000D4461">
                  <w:delText>Play</w:delText>
                </w:r>
              </w:del>
            </w:ins>
          </w:p>
          <w:p w14:paraId="71B734E8" w14:textId="6456C2EE" w:rsidR="008047DC" w:rsidRPr="008F725F" w:rsidDel="000D4461" w:rsidRDefault="008047DC">
            <w:pPr>
              <w:pStyle w:val="ListParagraph"/>
              <w:spacing w:line="276" w:lineRule="auto"/>
              <w:ind w:left="0"/>
              <w:jc w:val="both"/>
              <w:rPr>
                <w:ins w:id="940" w:author="Gregory Montilla" w:date="2017-10-25T11:01:00Z"/>
                <w:del w:id="941" w:author="Gregory Montilla" w:date="2017-11-15T10:12:00Z"/>
              </w:rPr>
              <w:pPrChange w:id="942" w:author="Gregory Montilla" w:date="2017-10-25T11:01:00Z">
                <w:pPr>
                  <w:pStyle w:val="ListParagraph"/>
                  <w:spacing w:line="276" w:lineRule="auto"/>
                  <w:ind w:left="0"/>
                </w:pPr>
              </w:pPrChange>
            </w:pPr>
            <w:ins w:id="943" w:author="Gregory Montilla" w:date="2017-10-25T11:01:00Z">
              <w:del w:id="944" w:author="Gregory Montilla" w:date="2017-11-15T10:12:00Z">
                <w:r w:rsidRPr="008F725F" w:rsidDel="000D4461">
                  <w:delText>Pause</w:delText>
                </w:r>
              </w:del>
            </w:ins>
          </w:p>
          <w:p w14:paraId="65B6F248" w14:textId="6F810B56" w:rsidR="008047DC" w:rsidRPr="008F725F" w:rsidDel="000D4461" w:rsidRDefault="008047DC">
            <w:pPr>
              <w:pStyle w:val="ListParagraph"/>
              <w:spacing w:line="276" w:lineRule="auto"/>
              <w:ind w:left="0"/>
              <w:jc w:val="both"/>
              <w:rPr>
                <w:ins w:id="945" w:author="Gregory Montilla" w:date="2017-10-25T11:01:00Z"/>
                <w:del w:id="946" w:author="Gregory Montilla" w:date="2017-11-15T10:12:00Z"/>
              </w:rPr>
              <w:pPrChange w:id="947" w:author="Gregory Montilla" w:date="2017-10-25T11:01:00Z">
                <w:pPr>
                  <w:pStyle w:val="ListParagraph"/>
                  <w:spacing w:line="276" w:lineRule="auto"/>
                  <w:ind w:left="0"/>
                </w:pPr>
              </w:pPrChange>
            </w:pPr>
            <w:ins w:id="948" w:author="Gregory Montilla" w:date="2017-10-25T11:01:00Z">
              <w:del w:id="949" w:author="Gregory Montilla" w:date="2017-11-15T10:12:00Z">
                <w:r w:rsidRPr="008F725F" w:rsidDel="000D4461">
                  <w:delText>Skip</w:delText>
                </w:r>
              </w:del>
            </w:ins>
          </w:p>
          <w:p w14:paraId="58722087" w14:textId="449CCB24" w:rsidR="008047DC" w:rsidRPr="008F725F" w:rsidDel="000D4461" w:rsidRDefault="008047DC">
            <w:pPr>
              <w:pStyle w:val="ListParagraph"/>
              <w:spacing w:line="276" w:lineRule="auto"/>
              <w:ind w:left="0"/>
              <w:jc w:val="both"/>
              <w:rPr>
                <w:ins w:id="950" w:author="Gregory Montilla" w:date="2017-10-25T11:01:00Z"/>
                <w:del w:id="951" w:author="Gregory Montilla" w:date="2017-11-15T10:12:00Z"/>
              </w:rPr>
              <w:pPrChange w:id="952" w:author="Gregory Montilla" w:date="2017-10-25T11:01:00Z">
                <w:pPr>
                  <w:pStyle w:val="ListParagraph"/>
                  <w:spacing w:line="276" w:lineRule="auto"/>
                  <w:ind w:left="0"/>
                </w:pPr>
              </w:pPrChange>
            </w:pPr>
            <w:ins w:id="953" w:author="Gregory Montilla" w:date="2017-10-25T11:01:00Z">
              <w:del w:id="954" w:author="Gregory Montilla" w:date="2017-11-15T10:12:00Z">
                <w:r w:rsidRPr="008F725F" w:rsidDel="000D4461">
                  <w:delText>Repeat</w:delText>
                </w:r>
              </w:del>
            </w:ins>
          </w:p>
          <w:p w14:paraId="66B4C90E" w14:textId="3DB3DE63" w:rsidR="00D203F9" w:rsidRPr="008F725F" w:rsidDel="000D4461" w:rsidRDefault="008047DC">
            <w:pPr>
              <w:pStyle w:val="ListParagraph"/>
              <w:spacing w:line="276" w:lineRule="auto"/>
              <w:ind w:left="0"/>
              <w:jc w:val="both"/>
              <w:rPr>
                <w:ins w:id="955" w:author="Gregory Montilla" w:date="2017-10-25T11:02:00Z"/>
                <w:del w:id="956" w:author="Gregory Montilla" w:date="2017-11-15T10:12:00Z"/>
              </w:rPr>
              <w:pPrChange w:id="957" w:author="Gregory Montilla" w:date="2017-10-25T11:01:00Z">
                <w:pPr>
                  <w:pStyle w:val="ListParagraph"/>
                  <w:spacing w:line="276" w:lineRule="auto"/>
                  <w:ind w:left="0"/>
                </w:pPr>
              </w:pPrChange>
            </w:pPr>
            <w:ins w:id="958" w:author="Gregory Montilla" w:date="2017-10-25T11:01:00Z">
              <w:del w:id="959" w:author="Gregory Montilla" w:date="2017-11-15T10:12:00Z">
                <w:r w:rsidRPr="008F725F" w:rsidDel="000D4461">
                  <w:delText>Previous</w:delText>
                </w:r>
              </w:del>
            </w:ins>
          </w:p>
          <w:p w14:paraId="00793116" w14:textId="6D5F6802" w:rsidR="00D203F9" w:rsidRPr="008F725F" w:rsidDel="000D4461" w:rsidRDefault="00D203F9">
            <w:pPr>
              <w:pStyle w:val="ListParagraph"/>
              <w:spacing w:line="276" w:lineRule="auto"/>
              <w:ind w:left="0"/>
              <w:jc w:val="both"/>
              <w:rPr>
                <w:ins w:id="960" w:author="Gregory Montilla" w:date="2017-10-25T11:01:00Z"/>
                <w:del w:id="961" w:author="Gregory Montilla" w:date="2017-11-15T10:12:00Z"/>
              </w:rPr>
              <w:pPrChange w:id="962" w:author="Gregory Montilla" w:date="2017-10-25T11:01:00Z">
                <w:pPr>
                  <w:pStyle w:val="ListParagraph"/>
                  <w:spacing w:line="276" w:lineRule="auto"/>
                  <w:ind w:left="0"/>
                </w:pPr>
              </w:pPrChange>
            </w:pPr>
            <w:ins w:id="963" w:author="Gregory Montilla" w:date="2017-10-25T11:02:00Z">
              <w:del w:id="964" w:author="Gregory Montilla" w:date="2017-11-15T10:12:00Z">
                <w:r w:rsidRPr="008F725F" w:rsidDel="000D4461">
                  <w:delText>Search</w:delText>
                </w:r>
              </w:del>
            </w:ins>
          </w:p>
        </w:tc>
        <w:tc>
          <w:tcPr>
            <w:tcW w:w="4254" w:type="dxa"/>
          </w:tcPr>
          <w:p w14:paraId="101471FA" w14:textId="2FA7BB8C" w:rsidR="008047DC" w:rsidRPr="008F725F" w:rsidDel="000D4461" w:rsidRDefault="00D203F9">
            <w:pPr>
              <w:pStyle w:val="ListParagraph"/>
              <w:spacing w:line="276" w:lineRule="auto"/>
              <w:ind w:left="0"/>
              <w:jc w:val="both"/>
              <w:rPr>
                <w:ins w:id="965" w:author="Gregory Montilla" w:date="2017-10-25T11:02:00Z"/>
                <w:del w:id="966" w:author="Gregory Montilla" w:date="2017-11-15T10:12:00Z"/>
              </w:rPr>
              <w:pPrChange w:id="967" w:author="Gregory Montilla" w:date="2017-10-25T11:01:00Z">
                <w:pPr>
                  <w:pStyle w:val="ListParagraph"/>
                  <w:spacing w:line="276" w:lineRule="auto"/>
                  <w:ind w:left="0"/>
                </w:pPr>
              </w:pPrChange>
            </w:pPr>
            <w:ins w:id="968" w:author="Gregory Montilla" w:date="2017-10-25T11:02:00Z">
              <w:del w:id="969" w:author="Gregory Montilla" w:date="2017-11-15T10:12:00Z">
                <w:r w:rsidRPr="008F725F" w:rsidDel="000D4461">
                  <w:delText>Offline</w:delText>
                </w:r>
              </w:del>
            </w:ins>
            <w:ins w:id="970" w:author="Gregory Montilla" w:date="2017-10-25T11:12:00Z">
              <w:del w:id="971" w:author="Gregory Montilla" w:date="2017-11-15T10:12:00Z">
                <w:r w:rsidR="00FC1DEF" w:rsidRPr="008F725F" w:rsidDel="000D4461">
                  <w:delText xml:space="preserve"> Music Player</w:delText>
                </w:r>
              </w:del>
            </w:ins>
          </w:p>
          <w:p w14:paraId="547E1B20" w14:textId="3D0165DC" w:rsidR="00D203F9" w:rsidRPr="008F725F" w:rsidDel="000D4461" w:rsidRDefault="00FC1DEF">
            <w:pPr>
              <w:pStyle w:val="ListParagraph"/>
              <w:spacing w:line="276" w:lineRule="auto"/>
              <w:ind w:left="0"/>
              <w:jc w:val="both"/>
              <w:rPr>
                <w:ins w:id="972" w:author="Gregory Montilla" w:date="2017-10-25T11:13:00Z"/>
                <w:del w:id="973" w:author="Gregory Montilla" w:date="2017-11-15T10:12:00Z"/>
              </w:rPr>
              <w:pPrChange w:id="974" w:author="Gregory Montilla" w:date="2017-10-25T11:01:00Z">
                <w:pPr>
                  <w:pStyle w:val="ListParagraph"/>
                  <w:spacing w:line="276" w:lineRule="auto"/>
                  <w:ind w:left="0"/>
                </w:pPr>
              </w:pPrChange>
            </w:pPr>
            <w:ins w:id="975" w:author="Gregory Montilla" w:date="2017-10-25T11:12:00Z">
              <w:del w:id="976" w:author="Gregory Montilla" w:date="2017-11-15T10:12:00Z">
                <w:r w:rsidRPr="008F725F" w:rsidDel="000D4461">
                  <w:delText>Stream Music Player</w:delText>
                </w:r>
              </w:del>
            </w:ins>
          </w:p>
          <w:p w14:paraId="538A462F" w14:textId="1089C3FF" w:rsidR="00FC1DEF" w:rsidRPr="008F725F" w:rsidDel="000D4461" w:rsidRDefault="00FC1DEF">
            <w:pPr>
              <w:pStyle w:val="ListParagraph"/>
              <w:spacing w:line="276" w:lineRule="auto"/>
              <w:ind w:left="0"/>
              <w:jc w:val="both"/>
              <w:rPr>
                <w:ins w:id="977" w:author="Gregory Montilla" w:date="2017-11-13T16:48:00Z"/>
                <w:del w:id="978" w:author="Gregory Montilla" w:date="2017-11-15T10:12:00Z"/>
              </w:rPr>
              <w:pPrChange w:id="979" w:author="Gregory Montilla" w:date="2017-10-25T11:01:00Z">
                <w:pPr>
                  <w:pStyle w:val="ListParagraph"/>
                  <w:spacing w:line="276" w:lineRule="auto"/>
                  <w:ind w:left="0"/>
                </w:pPr>
              </w:pPrChange>
            </w:pPr>
            <w:ins w:id="980" w:author="Gregory Montilla" w:date="2017-10-25T11:13:00Z">
              <w:del w:id="981" w:author="Gregory Montilla" w:date="2017-11-15T10:12:00Z">
                <w:r w:rsidRPr="008F725F" w:rsidDel="000D4461">
                  <w:delText>Playlists</w:delText>
                </w:r>
              </w:del>
            </w:ins>
          </w:p>
          <w:p w14:paraId="445CDBFA" w14:textId="3CA921F6" w:rsidR="00170055" w:rsidRPr="008F725F" w:rsidDel="000D4461" w:rsidRDefault="00170055">
            <w:pPr>
              <w:pStyle w:val="ListParagraph"/>
              <w:spacing w:line="276" w:lineRule="auto"/>
              <w:ind w:left="0"/>
              <w:jc w:val="both"/>
              <w:rPr>
                <w:ins w:id="982" w:author="Gregory Montilla" w:date="2017-10-25T11:01:00Z"/>
                <w:del w:id="983" w:author="Gregory Montilla" w:date="2017-11-15T10:12:00Z"/>
              </w:rPr>
              <w:pPrChange w:id="984" w:author="Gregory Montilla" w:date="2017-10-25T11:01:00Z">
                <w:pPr>
                  <w:pStyle w:val="ListParagraph"/>
                  <w:spacing w:line="276" w:lineRule="auto"/>
                  <w:ind w:left="0"/>
                </w:pPr>
              </w:pPrChange>
            </w:pPr>
            <w:ins w:id="985" w:author="Gregory Montilla" w:date="2017-11-13T16:48:00Z">
              <w:del w:id="986" w:author="Gregory Montilla" w:date="2017-11-15T10:12:00Z">
                <w:r w:rsidRPr="008F725F" w:rsidDel="000D4461">
                  <w:delText>Songs</w:delText>
                </w:r>
              </w:del>
            </w:ins>
          </w:p>
        </w:tc>
      </w:tr>
    </w:tbl>
    <w:p w14:paraId="40C78096" w14:textId="7AC0E38F" w:rsidR="008047DC" w:rsidRPr="00A52A04" w:rsidDel="000D4461" w:rsidRDefault="008047DC">
      <w:pPr>
        <w:spacing w:line="276" w:lineRule="auto"/>
        <w:jc w:val="both"/>
        <w:rPr>
          <w:ins w:id="987" w:author="Gregory Montilla" w:date="2017-10-07T13:47:00Z"/>
          <w:del w:id="988" w:author="Gregory Montilla" w:date="2017-11-15T10:12:00Z"/>
          <w:rFonts w:asciiTheme="minorHAnsi" w:hAnsiTheme="minorHAnsi"/>
        </w:rPr>
        <w:pPrChange w:id="989" w:author="Gregory Montilla" w:date="2017-10-25T11:01:00Z">
          <w:pPr/>
        </w:pPrChange>
      </w:pPr>
    </w:p>
    <w:tbl>
      <w:tblPr>
        <w:tblStyle w:val="TableGrid"/>
        <w:tblW w:w="0" w:type="auto"/>
        <w:tblInd w:w="720" w:type="dxa"/>
        <w:tblLook w:val="04A0" w:firstRow="1" w:lastRow="0" w:firstColumn="1" w:lastColumn="0" w:noHBand="0" w:noVBand="1"/>
      </w:tblPr>
      <w:tblGrid>
        <w:gridCol w:w="4253"/>
        <w:gridCol w:w="4254"/>
        <w:tblGridChange w:id="990">
          <w:tblGrid>
            <w:gridCol w:w="4253"/>
            <w:gridCol w:w="4254"/>
          </w:tblGrid>
        </w:tblGridChange>
      </w:tblGrid>
      <w:tr w:rsidR="00D203F9" w:rsidRPr="008F725F" w:rsidDel="000D4461" w14:paraId="02893963" w14:textId="44E9806F" w:rsidTr="001C4CC7">
        <w:trPr>
          <w:ins w:id="991" w:author="Gregory Montilla" w:date="2017-10-25T11:02:00Z"/>
          <w:del w:id="992" w:author="Gregory Montilla" w:date="2017-11-15T10:12:00Z"/>
        </w:trPr>
        <w:tc>
          <w:tcPr>
            <w:tcW w:w="8507" w:type="dxa"/>
            <w:gridSpan w:val="2"/>
          </w:tcPr>
          <w:p w14:paraId="3CE3999F" w14:textId="3A114DFC" w:rsidR="00D203F9" w:rsidRPr="008F725F" w:rsidDel="000D4461" w:rsidRDefault="00D203F9">
            <w:pPr>
              <w:pStyle w:val="ListParagraph"/>
              <w:spacing w:line="276" w:lineRule="auto"/>
              <w:ind w:left="0"/>
              <w:jc w:val="center"/>
              <w:rPr>
                <w:ins w:id="993" w:author="Gregory Montilla" w:date="2017-10-25T11:02:00Z"/>
                <w:del w:id="994" w:author="Gregory Montilla" w:date="2017-11-15T10:12:00Z"/>
              </w:rPr>
              <w:pPrChange w:id="995" w:author="Gregory Montilla" w:date="2017-10-25T11:03:00Z">
                <w:pPr>
                  <w:pStyle w:val="ListParagraph"/>
                  <w:spacing w:line="276" w:lineRule="auto"/>
                  <w:ind w:left="0"/>
                </w:pPr>
              </w:pPrChange>
            </w:pPr>
            <w:ins w:id="996" w:author="Gregory Montilla" w:date="2017-10-25T11:06:00Z">
              <w:del w:id="997" w:author="Gregory Montilla" w:date="2017-11-15T10:12:00Z">
                <w:r w:rsidRPr="008F725F" w:rsidDel="000D4461">
                  <w:delText>Stream Music Player</w:delText>
                </w:r>
              </w:del>
            </w:ins>
          </w:p>
        </w:tc>
      </w:tr>
      <w:tr w:rsidR="00D203F9" w:rsidRPr="008F725F" w:rsidDel="000D4461" w14:paraId="262766AC" w14:textId="314C4F39" w:rsidTr="009B4EBC">
        <w:tblPrEx>
          <w:tblW w:w="0" w:type="auto"/>
          <w:tblInd w:w="720" w:type="dxa"/>
          <w:tblPrExChange w:id="998" w:author="Gregory Montilla" w:date="2017-11-13T09:40:00Z">
            <w:tblPrEx>
              <w:tblW w:w="0" w:type="auto"/>
              <w:tblInd w:w="720" w:type="dxa"/>
            </w:tblPrEx>
          </w:tblPrExChange>
        </w:tblPrEx>
        <w:trPr>
          <w:trHeight w:val="305"/>
          <w:ins w:id="999" w:author="Gregory Montilla" w:date="2017-10-25T11:02:00Z"/>
          <w:del w:id="1000" w:author="Gregory Montilla" w:date="2017-11-15T10:12:00Z"/>
        </w:trPr>
        <w:tc>
          <w:tcPr>
            <w:tcW w:w="4253" w:type="dxa"/>
            <w:tcPrChange w:id="1001" w:author="Gregory Montilla" w:date="2017-11-13T09:40:00Z">
              <w:tcPr>
                <w:tcW w:w="4253" w:type="dxa"/>
              </w:tcPr>
            </w:tcPrChange>
          </w:tcPr>
          <w:p w14:paraId="656B4F86" w14:textId="518885A4" w:rsidR="00D203F9" w:rsidRPr="008F725F" w:rsidDel="000D4461" w:rsidRDefault="00D203F9" w:rsidP="001C4CC7">
            <w:pPr>
              <w:pStyle w:val="ListParagraph"/>
              <w:spacing w:line="276" w:lineRule="auto"/>
              <w:ind w:left="0"/>
              <w:rPr>
                <w:ins w:id="1002" w:author="Gregory Montilla" w:date="2017-10-25T11:02:00Z"/>
                <w:del w:id="1003" w:author="Gregory Montilla" w:date="2017-11-15T10:12:00Z"/>
              </w:rPr>
            </w:pPr>
            <w:ins w:id="1004" w:author="Gregory Montilla" w:date="2017-10-25T11:04:00Z">
              <w:del w:id="1005" w:author="Gregory Montilla" w:date="2017-11-15T10:12:00Z">
                <w:r w:rsidRPr="008F725F" w:rsidDel="000D4461">
                  <w:delText xml:space="preserve">Sync </w:delText>
                </w:r>
              </w:del>
            </w:ins>
          </w:p>
        </w:tc>
        <w:tc>
          <w:tcPr>
            <w:tcW w:w="4254" w:type="dxa"/>
            <w:tcPrChange w:id="1006" w:author="Gregory Montilla" w:date="2017-11-13T09:40:00Z">
              <w:tcPr>
                <w:tcW w:w="4254" w:type="dxa"/>
              </w:tcPr>
            </w:tcPrChange>
          </w:tcPr>
          <w:p w14:paraId="60D6A93D" w14:textId="0E536B69" w:rsidR="00D203F9" w:rsidRPr="008F725F" w:rsidDel="000D4461" w:rsidRDefault="00D203F9" w:rsidP="001C4CC7">
            <w:pPr>
              <w:pStyle w:val="ListParagraph"/>
              <w:spacing w:line="276" w:lineRule="auto"/>
              <w:ind w:left="0"/>
              <w:rPr>
                <w:ins w:id="1007" w:author="Gregory Montilla" w:date="2017-10-25T11:02:00Z"/>
                <w:del w:id="1008" w:author="Gregory Montilla" w:date="2017-11-15T10:12:00Z"/>
              </w:rPr>
            </w:pPr>
            <w:ins w:id="1009" w:author="Gregory Montilla" w:date="2017-10-25T11:04:00Z">
              <w:del w:id="1010" w:author="Gregory Montilla" w:date="2017-11-15T10:12:00Z">
                <w:r w:rsidRPr="008F725F" w:rsidDel="000D4461">
                  <w:delText>Media Controller</w:delText>
                </w:r>
              </w:del>
            </w:ins>
          </w:p>
        </w:tc>
      </w:tr>
    </w:tbl>
    <w:p w14:paraId="66037C2B" w14:textId="5787FA66" w:rsidR="003A1187" w:rsidRPr="00BC06DB" w:rsidDel="000D4461" w:rsidRDefault="003A1187">
      <w:pPr>
        <w:pStyle w:val="ListParagraph"/>
        <w:spacing w:line="276" w:lineRule="auto"/>
        <w:ind w:left="0"/>
        <w:rPr>
          <w:ins w:id="1011" w:author="Gregory Montilla" w:date="2017-10-25T11:05:00Z"/>
          <w:del w:id="1012" w:author="Gregory Montilla" w:date="2017-11-15T10:12:00Z"/>
        </w:rPr>
        <w:pPrChange w:id="1013" w:author="Gregory Montilla" w:date="2017-10-07T13:47:00Z">
          <w:pPr>
            <w:spacing w:after="160" w:line="259" w:lineRule="auto"/>
          </w:pPr>
        </w:pPrChange>
      </w:pPr>
    </w:p>
    <w:tbl>
      <w:tblPr>
        <w:tblStyle w:val="TableGrid"/>
        <w:tblW w:w="0" w:type="auto"/>
        <w:tblInd w:w="720" w:type="dxa"/>
        <w:tblLook w:val="04A0" w:firstRow="1" w:lastRow="0" w:firstColumn="1" w:lastColumn="0" w:noHBand="0" w:noVBand="1"/>
      </w:tblPr>
      <w:tblGrid>
        <w:gridCol w:w="4253"/>
        <w:gridCol w:w="4254"/>
        <w:tblGridChange w:id="1014">
          <w:tblGrid>
            <w:gridCol w:w="4253"/>
            <w:gridCol w:w="4254"/>
          </w:tblGrid>
        </w:tblGridChange>
      </w:tblGrid>
      <w:tr w:rsidR="00D203F9" w:rsidRPr="008F725F" w:rsidDel="000D4461" w14:paraId="34697030" w14:textId="45867E54" w:rsidTr="001C4CC7">
        <w:trPr>
          <w:ins w:id="1015" w:author="Gregory Montilla" w:date="2017-10-25T11:05:00Z"/>
          <w:del w:id="1016" w:author="Gregory Montilla" w:date="2017-11-15T10:12:00Z"/>
        </w:trPr>
        <w:tc>
          <w:tcPr>
            <w:tcW w:w="8507" w:type="dxa"/>
            <w:gridSpan w:val="2"/>
          </w:tcPr>
          <w:p w14:paraId="5A20B916" w14:textId="169DF9D8" w:rsidR="00D203F9" w:rsidRPr="008F725F" w:rsidDel="000D4461" w:rsidRDefault="00D203F9">
            <w:pPr>
              <w:pStyle w:val="ListParagraph"/>
              <w:spacing w:line="276" w:lineRule="auto"/>
              <w:ind w:left="0"/>
              <w:jc w:val="center"/>
              <w:rPr>
                <w:ins w:id="1017" w:author="Gregory Montilla" w:date="2017-10-25T11:05:00Z"/>
                <w:del w:id="1018" w:author="Gregory Montilla" w:date="2017-11-15T10:12:00Z"/>
              </w:rPr>
              <w:pPrChange w:id="1019" w:author="Gregory Montilla" w:date="2017-10-25T11:05:00Z">
                <w:pPr>
                  <w:pStyle w:val="ListParagraph"/>
                  <w:spacing w:line="276" w:lineRule="auto"/>
                  <w:ind w:left="0"/>
                </w:pPr>
              </w:pPrChange>
            </w:pPr>
            <w:ins w:id="1020" w:author="Gregory Montilla" w:date="2017-10-25T11:05:00Z">
              <w:del w:id="1021" w:author="Gregory Montilla" w:date="2017-11-15T10:12:00Z">
                <w:r w:rsidRPr="008F725F" w:rsidDel="000D4461">
                  <w:delText>Spotify</w:delText>
                </w:r>
              </w:del>
            </w:ins>
          </w:p>
        </w:tc>
      </w:tr>
      <w:tr w:rsidR="00D203F9" w:rsidRPr="008F725F" w:rsidDel="000D4461" w14:paraId="30B6B38D" w14:textId="2A8C8CCE" w:rsidTr="004A6A4C">
        <w:tblPrEx>
          <w:tblW w:w="0" w:type="auto"/>
          <w:tblInd w:w="720" w:type="dxa"/>
          <w:tblPrExChange w:id="1022" w:author="Gregory Montilla" w:date="2017-11-13T17:14:00Z">
            <w:tblPrEx>
              <w:tblW w:w="0" w:type="auto"/>
              <w:tblInd w:w="720" w:type="dxa"/>
            </w:tblPrEx>
          </w:tblPrExChange>
        </w:tblPrEx>
        <w:trPr>
          <w:trHeight w:val="260"/>
          <w:ins w:id="1023" w:author="Gregory Montilla" w:date="2017-10-25T11:05:00Z"/>
          <w:del w:id="1024" w:author="Gregory Montilla" w:date="2017-11-15T10:12:00Z"/>
        </w:trPr>
        <w:tc>
          <w:tcPr>
            <w:tcW w:w="4253" w:type="dxa"/>
            <w:tcPrChange w:id="1025" w:author="Gregory Montilla" w:date="2017-11-13T17:14:00Z">
              <w:tcPr>
                <w:tcW w:w="4253" w:type="dxa"/>
              </w:tcPr>
            </w:tcPrChange>
          </w:tcPr>
          <w:p w14:paraId="4C01AA31" w14:textId="1D019975" w:rsidR="00D203F9" w:rsidRPr="008F725F" w:rsidDel="000D4461" w:rsidRDefault="00A1582A" w:rsidP="001C4CC7">
            <w:pPr>
              <w:pStyle w:val="ListParagraph"/>
              <w:spacing w:line="276" w:lineRule="auto"/>
              <w:ind w:left="0"/>
              <w:rPr>
                <w:ins w:id="1026" w:author="Gregory Montilla" w:date="2017-10-25T11:05:00Z"/>
                <w:del w:id="1027" w:author="Gregory Montilla" w:date="2017-11-15T10:12:00Z"/>
              </w:rPr>
            </w:pPr>
            <w:ins w:id="1028" w:author="Gregory Montilla" w:date="2017-10-25T11:08:00Z">
              <w:del w:id="1029" w:author="Gregory Montilla" w:date="2017-11-15T10:12:00Z">
                <w:r w:rsidRPr="008F725F" w:rsidDel="000D4461">
                  <w:delText xml:space="preserve">  </w:delText>
                </w:r>
              </w:del>
            </w:ins>
          </w:p>
        </w:tc>
        <w:tc>
          <w:tcPr>
            <w:tcW w:w="4254" w:type="dxa"/>
            <w:tcPrChange w:id="1030" w:author="Gregory Montilla" w:date="2017-11-13T17:14:00Z">
              <w:tcPr>
                <w:tcW w:w="4254" w:type="dxa"/>
              </w:tcPr>
            </w:tcPrChange>
          </w:tcPr>
          <w:p w14:paraId="76EB01F3" w14:textId="107318D6" w:rsidR="00D203F9" w:rsidRPr="008F725F" w:rsidDel="000D4461" w:rsidRDefault="00A1582A" w:rsidP="001C4CC7">
            <w:pPr>
              <w:pStyle w:val="ListParagraph"/>
              <w:spacing w:line="276" w:lineRule="auto"/>
              <w:ind w:left="0"/>
              <w:rPr>
                <w:ins w:id="1031" w:author="Gregory Montilla" w:date="2017-10-25T11:05:00Z"/>
                <w:del w:id="1032" w:author="Gregory Montilla" w:date="2017-11-15T10:12:00Z"/>
              </w:rPr>
            </w:pPr>
            <w:ins w:id="1033" w:author="Gregory Montilla" w:date="2017-10-25T11:09:00Z">
              <w:del w:id="1034" w:author="Gregory Montilla" w:date="2017-11-15T10:12:00Z">
                <w:r w:rsidRPr="008F725F" w:rsidDel="000D4461">
                  <w:delText>Stream Music Player</w:delText>
                </w:r>
              </w:del>
            </w:ins>
          </w:p>
        </w:tc>
      </w:tr>
    </w:tbl>
    <w:p w14:paraId="3BEC8114" w14:textId="6D02841D" w:rsidR="00A1582A" w:rsidRPr="00BC06DB" w:rsidDel="000D4461" w:rsidRDefault="00A1582A">
      <w:pPr>
        <w:pStyle w:val="ListParagraph"/>
        <w:spacing w:line="276" w:lineRule="auto"/>
        <w:ind w:left="0"/>
        <w:rPr>
          <w:ins w:id="1035" w:author="Gregory Montilla" w:date="2017-10-25T11:09:00Z"/>
          <w:del w:id="1036" w:author="Gregory Montilla" w:date="2017-11-15T10:12:00Z"/>
        </w:rPr>
        <w:pPrChange w:id="1037" w:author="Gregory Montilla" w:date="2017-10-07T13:47:00Z">
          <w:pPr>
            <w:spacing w:after="160" w:line="259" w:lineRule="auto"/>
          </w:pPr>
        </w:pPrChange>
      </w:pPr>
    </w:p>
    <w:tbl>
      <w:tblPr>
        <w:tblStyle w:val="TableGrid"/>
        <w:tblW w:w="0" w:type="auto"/>
        <w:tblInd w:w="720" w:type="dxa"/>
        <w:tblLook w:val="04A0" w:firstRow="1" w:lastRow="0" w:firstColumn="1" w:lastColumn="0" w:noHBand="0" w:noVBand="1"/>
        <w:tblPrChange w:id="1038" w:author="Gregory Montilla" w:date="2017-10-25T11:09:00Z">
          <w:tblPr>
            <w:tblStyle w:val="TableGrid"/>
            <w:tblW w:w="0" w:type="auto"/>
            <w:tblInd w:w="720" w:type="dxa"/>
            <w:tblLook w:val="04A0" w:firstRow="1" w:lastRow="0" w:firstColumn="1" w:lastColumn="0" w:noHBand="0" w:noVBand="1"/>
          </w:tblPr>
        </w:tblPrChange>
      </w:tblPr>
      <w:tblGrid>
        <w:gridCol w:w="4253"/>
        <w:gridCol w:w="4254"/>
        <w:tblGridChange w:id="1039">
          <w:tblGrid>
            <w:gridCol w:w="4253"/>
            <w:gridCol w:w="4254"/>
          </w:tblGrid>
        </w:tblGridChange>
      </w:tblGrid>
      <w:tr w:rsidR="00A1582A" w:rsidRPr="008F725F" w:rsidDel="000D4461" w14:paraId="2FD8BE10" w14:textId="6FE897F1" w:rsidTr="00A1582A">
        <w:trPr>
          <w:trHeight w:val="350"/>
          <w:ins w:id="1040" w:author="Gregory Montilla" w:date="2017-10-25T11:09:00Z"/>
          <w:del w:id="1041" w:author="Gregory Montilla" w:date="2017-11-15T10:12:00Z"/>
        </w:trPr>
        <w:tc>
          <w:tcPr>
            <w:tcW w:w="8507" w:type="dxa"/>
            <w:gridSpan w:val="2"/>
            <w:tcPrChange w:id="1042" w:author="Gregory Montilla" w:date="2017-10-25T11:09:00Z">
              <w:tcPr>
                <w:tcW w:w="8507" w:type="dxa"/>
                <w:gridSpan w:val="2"/>
              </w:tcPr>
            </w:tcPrChange>
          </w:tcPr>
          <w:p w14:paraId="56485459" w14:textId="14933F1A" w:rsidR="00A1582A" w:rsidRPr="008F725F" w:rsidDel="000D4461" w:rsidRDefault="00A1582A">
            <w:pPr>
              <w:pStyle w:val="ListParagraph"/>
              <w:spacing w:line="276" w:lineRule="auto"/>
              <w:ind w:left="0"/>
              <w:jc w:val="center"/>
              <w:rPr>
                <w:ins w:id="1043" w:author="Gregory Montilla" w:date="2017-10-25T11:09:00Z"/>
                <w:del w:id="1044" w:author="Gregory Montilla" w:date="2017-11-15T10:12:00Z"/>
              </w:rPr>
              <w:pPrChange w:id="1045" w:author="Gregory Montilla" w:date="2017-10-25T11:09:00Z">
                <w:pPr>
                  <w:pStyle w:val="ListParagraph"/>
                  <w:spacing w:line="276" w:lineRule="auto"/>
                  <w:ind w:left="0"/>
                </w:pPr>
              </w:pPrChange>
            </w:pPr>
            <w:ins w:id="1046" w:author="Gregory Montilla" w:date="2017-10-25T11:09:00Z">
              <w:del w:id="1047" w:author="Gregory Montilla" w:date="2017-11-15T10:12:00Z">
                <w:r w:rsidRPr="008F725F" w:rsidDel="000D4461">
                  <w:delText>Soundcloud</w:delText>
                </w:r>
              </w:del>
            </w:ins>
          </w:p>
        </w:tc>
      </w:tr>
      <w:tr w:rsidR="00A1582A" w:rsidRPr="008F725F" w:rsidDel="000D4461" w14:paraId="55C87B39" w14:textId="2B89330C" w:rsidTr="001C4CC7">
        <w:trPr>
          <w:ins w:id="1048" w:author="Gregory Montilla" w:date="2017-10-25T11:09:00Z"/>
          <w:del w:id="1049" w:author="Gregory Montilla" w:date="2017-11-15T10:12:00Z"/>
        </w:trPr>
        <w:tc>
          <w:tcPr>
            <w:tcW w:w="4253" w:type="dxa"/>
          </w:tcPr>
          <w:p w14:paraId="29003C96" w14:textId="4919EE0A" w:rsidR="00A1582A" w:rsidRPr="008F725F" w:rsidDel="000D4461" w:rsidRDefault="00A1582A" w:rsidP="001C4CC7">
            <w:pPr>
              <w:pStyle w:val="ListParagraph"/>
              <w:spacing w:line="276" w:lineRule="auto"/>
              <w:ind w:left="0"/>
              <w:rPr>
                <w:ins w:id="1050" w:author="Gregory Montilla" w:date="2017-10-25T11:09:00Z"/>
                <w:del w:id="1051" w:author="Gregory Montilla" w:date="2017-11-15T10:12:00Z"/>
              </w:rPr>
            </w:pPr>
            <w:ins w:id="1052" w:author="Gregory Montilla" w:date="2017-10-25T11:09:00Z">
              <w:del w:id="1053" w:author="Gregory Montilla" w:date="2017-11-15T10:12:00Z">
                <w:r w:rsidRPr="008F725F" w:rsidDel="000D4461">
                  <w:delText>Download</w:delText>
                </w:r>
              </w:del>
            </w:ins>
          </w:p>
        </w:tc>
        <w:tc>
          <w:tcPr>
            <w:tcW w:w="4254" w:type="dxa"/>
          </w:tcPr>
          <w:p w14:paraId="092118FE" w14:textId="02CDC848" w:rsidR="00A1582A" w:rsidRPr="008F725F" w:rsidDel="000D4461" w:rsidRDefault="00A1582A" w:rsidP="001C4CC7">
            <w:pPr>
              <w:pStyle w:val="ListParagraph"/>
              <w:spacing w:line="276" w:lineRule="auto"/>
              <w:ind w:left="0"/>
              <w:rPr>
                <w:ins w:id="1054" w:author="Gregory Montilla" w:date="2017-10-25T11:09:00Z"/>
                <w:del w:id="1055" w:author="Gregory Montilla" w:date="2017-11-15T10:12:00Z"/>
              </w:rPr>
            </w:pPr>
            <w:ins w:id="1056" w:author="Gregory Montilla" w:date="2017-10-25T11:09:00Z">
              <w:del w:id="1057" w:author="Gregory Montilla" w:date="2017-11-15T10:12:00Z">
                <w:r w:rsidRPr="008F725F" w:rsidDel="000D4461">
                  <w:delText>Stream Music Player</w:delText>
                </w:r>
              </w:del>
            </w:ins>
          </w:p>
        </w:tc>
      </w:tr>
    </w:tbl>
    <w:p w14:paraId="0F956637" w14:textId="49781260" w:rsidR="00A1582A" w:rsidRPr="00A52A04" w:rsidDel="000D4461" w:rsidRDefault="00A1582A">
      <w:pPr>
        <w:spacing w:line="276" w:lineRule="auto"/>
        <w:rPr>
          <w:ins w:id="1058" w:author="Gregory Montilla" w:date="2017-10-25T11:09:00Z"/>
          <w:del w:id="1059" w:author="Gregory Montilla" w:date="2017-11-15T10:12:00Z"/>
          <w:rFonts w:asciiTheme="minorHAnsi" w:hAnsiTheme="minorHAnsi"/>
        </w:rPr>
        <w:pPrChange w:id="1060" w:author="Gregory Montilla" w:date="2017-10-07T13:47:00Z">
          <w:pPr/>
        </w:pPrChange>
      </w:pPr>
    </w:p>
    <w:tbl>
      <w:tblPr>
        <w:tblStyle w:val="TableGrid"/>
        <w:tblW w:w="0" w:type="auto"/>
        <w:tblInd w:w="720" w:type="dxa"/>
        <w:tblLook w:val="04A0" w:firstRow="1" w:lastRow="0" w:firstColumn="1" w:lastColumn="0" w:noHBand="0" w:noVBand="1"/>
      </w:tblPr>
      <w:tblGrid>
        <w:gridCol w:w="4253"/>
        <w:gridCol w:w="4254"/>
      </w:tblGrid>
      <w:tr w:rsidR="00A1582A" w:rsidRPr="008F725F" w:rsidDel="000D4461" w14:paraId="2E9F8E40" w14:textId="4396145B" w:rsidTr="001C4CC7">
        <w:trPr>
          <w:ins w:id="1061" w:author="Gregory Montilla" w:date="2017-10-25T11:09:00Z"/>
          <w:del w:id="1062" w:author="Gregory Montilla" w:date="2017-11-15T10:12:00Z"/>
        </w:trPr>
        <w:tc>
          <w:tcPr>
            <w:tcW w:w="8507" w:type="dxa"/>
            <w:gridSpan w:val="2"/>
          </w:tcPr>
          <w:p w14:paraId="717EF590" w14:textId="1E65D481" w:rsidR="00A1582A" w:rsidRPr="008F725F" w:rsidDel="000D4461" w:rsidRDefault="00A1582A">
            <w:pPr>
              <w:pStyle w:val="ListParagraph"/>
              <w:spacing w:line="276" w:lineRule="auto"/>
              <w:ind w:left="0"/>
              <w:jc w:val="center"/>
              <w:rPr>
                <w:ins w:id="1063" w:author="Gregory Montilla" w:date="2017-10-25T11:09:00Z"/>
                <w:del w:id="1064" w:author="Gregory Montilla" w:date="2017-11-15T10:12:00Z"/>
              </w:rPr>
              <w:pPrChange w:id="1065" w:author="Gregory Montilla" w:date="2017-10-25T11:09:00Z">
                <w:pPr>
                  <w:pStyle w:val="ListParagraph"/>
                  <w:spacing w:line="276" w:lineRule="auto"/>
                  <w:ind w:left="0"/>
                </w:pPr>
              </w:pPrChange>
            </w:pPr>
            <w:ins w:id="1066" w:author="Gregory Montilla" w:date="2017-10-25T11:09:00Z">
              <w:del w:id="1067" w:author="Gregory Montilla" w:date="2017-11-15T10:12:00Z">
                <w:r w:rsidRPr="008F725F" w:rsidDel="000D4461">
                  <w:delText>YouTube</w:delText>
                </w:r>
              </w:del>
            </w:ins>
          </w:p>
        </w:tc>
      </w:tr>
      <w:tr w:rsidR="00A1582A" w:rsidRPr="008F725F" w:rsidDel="000D4461" w14:paraId="7488B74A" w14:textId="0259F700" w:rsidTr="001C4CC7">
        <w:trPr>
          <w:ins w:id="1068" w:author="Gregory Montilla" w:date="2017-10-25T11:09:00Z"/>
          <w:del w:id="1069" w:author="Gregory Montilla" w:date="2017-11-15T10:12:00Z"/>
        </w:trPr>
        <w:tc>
          <w:tcPr>
            <w:tcW w:w="4253" w:type="dxa"/>
          </w:tcPr>
          <w:p w14:paraId="3A20E752" w14:textId="6F97C970" w:rsidR="00A1582A" w:rsidRPr="008F725F" w:rsidDel="000D4461" w:rsidRDefault="00A1582A" w:rsidP="00A1582A">
            <w:pPr>
              <w:pStyle w:val="ListParagraph"/>
              <w:spacing w:line="276" w:lineRule="auto"/>
              <w:ind w:left="0"/>
              <w:rPr>
                <w:ins w:id="1070" w:author="Gregory Montilla" w:date="2017-10-25T11:09:00Z"/>
                <w:del w:id="1071" w:author="Gregory Montilla" w:date="2017-11-15T10:12:00Z"/>
              </w:rPr>
            </w:pPr>
            <w:ins w:id="1072" w:author="Gregory Montilla" w:date="2017-10-25T11:09:00Z">
              <w:del w:id="1073" w:author="Gregory Montilla" w:date="2017-11-15T10:12:00Z">
                <w:r w:rsidRPr="008F725F" w:rsidDel="000D4461">
                  <w:delText>Download</w:delText>
                </w:r>
              </w:del>
            </w:ins>
          </w:p>
        </w:tc>
        <w:tc>
          <w:tcPr>
            <w:tcW w:w="4254" w:type="dxa"/>
          </w:tcPr>
          <w:p w14:paraId="1B5705DD" w14:textId="2D17BA7C" w:rsidR="00A1582A" w:rsidRPr="008F725F" w:rsidDel="000D4461" w:rsidRDefault="00A1582A" w:rsidP="001C4CC7">
            <w:pPr>
              <w:pStyle w:val="ListParagraph"/>
              <w:spacing w:line="276" w:lineRule="auto"/>
              <w:ind w:left="0"/>
              <w:rPr>
                <w:ins w:id="1074" w:author="Gregory Montilla" w:date="2017-10-25T11:09:00Z"/>
                <w:del w:id="1075" w:author="Gregory Montilla" w:date="2017-11-15T10:12:00Z"/>
              </w:rPr>
            </w:pPr>
            <w:ins w:id="1076" w:author="Gregory Montilla" w:date="2017-10-25T11:09:00Z">
              <w:del w:id="1077" w:author="Gregory Montilla" w:date="2017-11-15T10:12:00Z">
                <w:r w:rsidRPr="008F725F" w:rsidDel="000D4461">
                  <w:delText>Stream Music Player</w:delText>
                </w:r>
              </w:del>
            </w:ins>
          </w:p>
        </w:tc>
      </w:tr>
    </w:tbl>
    <w:p w14:paraId="06A6C63B" w14:textId="50656735" w:rsidR="00FC1DEF" w:rsidRPr="00A52A04" w:rsidDel="000D4461" w:rsidRDefault="00FC1DEF">
      <w:pPr>
        <w:spacing w:line="276" w:lineRule="auto"/>
        <w:rPr>
          <w:ins w:id="1078" w:author="Gregory Montilla" w:date="2017-10-25T11:11:00Z"/>
          <w:del w:id="1079" w:author="Gregory Montilla" w:date="2017-11-15T10:12:00Z"/>
          <w:rFonts w:asciiTheme="minorHAnsi" w:hAnsiTheme="minorHAnsi"/>
        </w:rPr>
      </w:pPr>
    </w:p>
    <w:tbl>
      <w:tblPr>
        <w:tblStyle w:val="TableGrid"/>
        <w:tblW w:w="0" w:type="auto"/>
        <w:tblInd w:w="720" w:type="dxa"/>
        <w:tblLook w:val="04A0" w:firstRow="1" w:lastRow="0" w:firstColumn="1" w:lastColumn="0" w:noHBand="0" w:noVBand="1"/>
      </w:tblPr>
      <w:tblGrid>
        <w:gridCol w:w="4253"/>
        <w:gridCol w:w="4254"/>
      </w:tblGrid>
      <w:tr w:rsidR="00FC1DEF" w:rsidRPr="008F725F" w:rsidDel="000D4461" w14:paraId="39983D8E" w14:textId="308DC89D" w:rsidTr="001C4CC7">
        <w:trPr>
          <w:ins w:id="1080" w:author="Gregory Montilla" w:date="2017-10-25T11:11:00Z"/>
          <w:del w:id="1081" w:author="Gregory Montilla" w:date="2017-11-15T10:12:00Z"/>
        </w:trPr>
        <w:tc>
          <w:tcPr>
            <w:tcW w:w="8507" w:type="dxa"/>
            <w:gridSpan w:val="2"/>
          </w:tcPr>
          <w:p w14:paraId="470F8619" w14:textId="5E605445" w:rsidR="00FC1DEF" w:rsidRPr="008F725F" w:rsidDel="000D4461" w:rsidRDefault="00FC1DEF">
            <w:pPr>
              <w:pStyle w:val="ListParagraph"/>
              <w:spacing w:line="276" w:lineRule="auto"/>
              <w:ind w:left="0"/>
              <w:jc w:val="center"/>
              <w:rPr>
                <w:ins w:id="1082" w:author="Gregory Montilla" w:date="2017-10-25T11:11:00Z"/>
                <w:del w:id="1083" w:author="Gregory Montilla" w:date="2017-11-15T10:12:00Z"/>
              </w:rPr>
              <w:pPrChange w:id="1084" w:author="Gregory Montilla" w:date="2017-10-25T11:12:00Z">
                <w:pPr>
                  <w:pStyle w:val="ListParagraph"/>
                  <w:spacing w:line="276" w:lineRule="auto"/>
                  <w:ind w:left="0"/>
                </w:pPr>
              </w:pPrChange>
            </w:pPr>
            <w:ins w:id="1085" w:author="Gregory Montilla" w:date="2017-10-25T11:12:00Z">
              <w:del w:id="1086" w:author="Gregory Montilla" w:date="2017-11-15T10:12:00Z">
                <w:r w:rsidRPr="008F725F" w:rsidDel="000D4461">
                  <w:delText>Offline Music Player</w:delText>
                </w:r>
              </w:del>
            </w:ins>
          </w:p>
        </w:tc>
      </w:tr>
      <w:tr w:rsidR="00FC1DEF" w:rsidRPr="008F725F" w:rsidDel="000D4461" w14:paraId="55CFD4DD" w14:textId="680B9A26" w:rsidTr="001C4CC7">
        <w:trPr>
          <w:ins w:id="1087" w:author="Gregory Montilla" w:date="2017-10-25T11:11:00Z"/>
          <w:del w:id="1088" w:author="Gregory Montilla" w:date="2017-11-15T10:12:00Z"/>
        </w:trPr>
        <w:tc>
          <w:tcPr>
            <w:tcW w:w="4253" w:type="dxa"/>
          </w:tcPr>
          <w:p w14:paraId="207E4D93" w14:textId="4A55F7F1" w:rsidR="00FC1DEF" w:rsidRPr="008F725F" w:rsidDel="000D4461" w:rsidRDefault="00FC1DEF" w:rsidP="001C4CC7">
            <w:pPr>
              <w:pStyle w:val="ListParagraph"/>
              <w:spacing w:line="276" w:lineRule="auto"/>
              <w:ind w:left="0"/>
              <w:rPr>
                <w:ins w:id="1089" w:author="Gregory Montilla" w:date="2017-10-25T11:11:00Z"/>
                <w:del w:id="1090" w:author="Gregory Montilla" w:date="2017-11-15T10:12:00Z"/>
              </w:rPr>
            </w:pPr>
          </w:p>
        </w:tc>
        <w:tc>
          <w:tcPr>
            <w:tcW w:w="4254" w:type="dxa"/>
          </w:tcPr>
          <w:p w14:paraId="2872C3D7" w14:textId="5CE56975" w:rsidR="00FC1DEF" w:rsidRPr="008F725F" w:rsidDel="000D4461" w:rsidRDefault="00FD1CEA" w:rsidP="001C4CC7">
            <w:pPr>
              <w:pStyle w:val="ListParagraph"/>
              <w:spacing w:line="276" w:lineRule="auto"/>
              <w:ind w:left="0"/>
              <w:rPr>
                <w:ins w:id="1091" w:author="Gregory Montilla" w:date="2017-10-25T11:11:00Z"/>
                <w:del w:id="1092" w:author="Gregory Montilla" w:date="2017-11-15T10:12:00Z"/>
              </w:rPr>
            </w:pPr>
            <w:ins w:id="1093" w:author="Gregory Montilla" w:date="2017-10-25T11:12:00Z">
              <w:del w:id="1094" w:author="Gregory Montilla" w:date="2017-11-15T10:12:00Z">
                <w:r w:rsidRPr="008F725F" w:rsidDel="000D4461">
                  <w:delText>Offline Songs</w:delText>
                </w:r>
              </w:del>
            </w:ins>
          </w:p>
        </w:tc>
      </w:tr>
    </w:tbl>
    <w:p w14:paraId="5B97F33E" w14:textId="5B7F9B86" w:rsidR="00FC1DEF" w:rsidRPr="00BC06DB" w:rsidDel="000D4461" w:rsidRDefault="009B2B35">
      <w:pPr>
        <w:spacing w:line="276" w:lineRule="auto"/>
        <w:rPr>
          <w:ins w:id="1095" w:author="Gregory Montilla" w:date="2017-10-25T11:10:00Z"/>
          <w:del w:id="1096" w:author="Gregory Montilla" w:date="2017-11-15T10:12:00Z"/>
          <w:rFonts w:asciiTheme="minorHAnsi" w:hAnsiTheme="minorHAnsi"/>
        </w:rPr>
      </w:pPr>
      <w:del w:id="1097" w:author="Gregory Montilla" w:date="2017-11-15T10:12:00Z">
        <w:r w:rsidRPr="00A52A04" w:rsidDel="000D4461">
          <w:rPr>
            <w:rFonts w:asciiTheme="minorHAnsi" w:hAnsiTheme="minorHAnsi"/>
          </w:rPr>
          <w:br w:type="page"/>
        </w:r>
      </w:del>
    </w:p>
    <w:tbl>
      <w:tblPr>
        <w:tblStyle w:val="TableGrid"/>
        <w:tblW w:w="0" w:type="auto"/>
        <w:tblInd w:w="720" w:type="dxa"/>
        <w:tblLook w:val="04A0" w:firstRow="1" w:lastRow="0" w:firstColumn="1" w:lastColumn="0" w:noHBand="0" w:noVBand="1"/>
      </w:tblPr>
      <w:tblGrid>
        <w:gridCol w:w="4253"/>
        <w:gridCol w:w="4254"/>
        <w:tblGridChange w:id="1098">
          <w:tblGrid>
            <w:gridCol w:w="4253"/>
            <w:gridCol w:w="4254"/>
          </w:tblGrid>
        </w:tblGridChange>
      </w:tblGrid>
      <w:tr w:rsidR="00FC1DEF" w:rsidRPr="008F725F" w:rsidDel="000D4461" w14:paraId="219CFBAD" w14:textId="79807AFD" w:rsidTr="001C4CC7">
        <w:trPr>
          <w:ins w:id="1099" w:author="Gregory Montilla" w:date="2017-10-25T11:10:00Z"/>
          <w:del w:id="1100" w:author="Gregory Montilla" w:date="2017-11-15T10:12:00Z"/>
        </w:trPr>
        <w:tc>
          <w:tcPr>
            <w:tcW w:w="8507" w:type="dxa"/>
            <w:gridSpan w:val="2"/>
          </w:tcPr>
          <w:p w14:paraId="6F5B6E22" w14:textId="0BE55F2A" w:rsidR="00FC1DEF" w:rsidRPr="008F725F" w:rsidDel="000D4461" w:rsidRDefault="00FC1DEF">
            <w:pPr>
              <w:pStyle w:val="ListParagraph"/>
              <w:spacing w:line="276" w:lineRule="auto"/>
              <w:ind w:left="0"/>
              <w:jc w:val="center"/>
              <w:rPr>
                <w:ins w:id="1101" w:author="Gregory Montilla" w:date="2017-10-25T11:10:00Z"/>
                <w:del w:id="1102" w:author="Gregory Montilla" w:date="2017-11-15T10:12:00Z"/>
              </w:rPr>
              <w:pPrChange w:id="1103" w:author="Gregory Montilla" w:date="2017-10-25T11:12:00Z">
                <w:pPr>
                  <w:pStyle w:val="ListParagraph"/>
                  <w:spacing w:line="276" w:lineRule="auto"/>
                  <w:ind w:left="0"/>
                </w:pPr>
              </w:pPrChange>
            </w:pPr>
            <w:ins w:id="1104" w:author="Gregory Montilla" w:date="2017-10-25T11:12:00Z">
              <w:del w:id="1105" w:author="Gregory Montilla" w:date="2017-11-15T10:12:00Z">
                <w:r w:rsidRPr="008F725F" w:rsidDel="000D4461">
                  <w:delText>Playlists</w:delText>
                </w:r>
              </w:del>
            </w:ins>
          </w:p>
        </w:tc>
      </w:tr>
      <w:tr w:rsidR="00FC1DEF" w:rsidRPr="008F725F" w:rsidDel="000D4461" w14:paraId="07CEEB2C" w14:textId="6FB36AAF" w:rsidTr="00FC1DEF">
        <w:tblPrEx>
          <w:tblW w:w="0" w:type="auto"/>
          <w:tblInd w:w="720" w:type="dxa"/>
          <w:tblPrExChange w:id="1106" w:author="Gregory Montilla" w:date="2017-10-25T11:13:00Z">
            <w:tblPrEx>
              <w:tblW w:w="0" w:type="auto"/>
              <w:tblInd w:w="720" w:type="dxa"/>
            </w:tblPrEx>
          </w:tblPrExChange>
        </w:tblPrEx>
        <w:trPr>
          <w:trHeight w:val="260"/>
          <w:ins w:id="1107" w:author="Gregory Montilla" w:date="2017-10-25T11:10:00Z"/>
          <w:del w:id="1108" w:author="Gregory Montilla" w:date="2017-11-15T10:12:00Z"/>
        </w:trPr>
        <w:tc>
          <w:tcPr>
            <w:tcW w:w="4253" w:type="dxa"/>
            <w:tcPrChange w:id="1109" w:author="Gregory Montilla" w:date="2017-10-25T11:13:00Z">
              <w:tcPr>
                <w:tcW w:w="4253" w:type="dxa"/>
              </w:tcPr>
            </w:tcPrChange>
          </w:tcPr>
          <w:p w14:paraId="07CABE9A" w14:textId="50FB269B" w:rsidR="00FC1DEF" w:rsidRPr="008F725F" w:rsidDel="000D4461" w:rsidRDefault="00FC1DEF" w:rsidP="001C4CC7">
            <w:pPr>
              <w:pStyle w:val="ListParagraph"/>
              <w:spacing w:line="276" w:lineRule="auto"/>
              <w:ind w:left="0"/>
              <w:rPr>
                <w:ins w:id="1110" w:author="Gregory Montilla" w:date="2017-10-25T11:13:00Z"/>
                <w:del w:id="1111" w:author="Gregory Montilla" w:date="2017-11-15T10:12:00Z"/>
              </w:rPr>
            </w:pPr>
            <w:ins w:id="1112" w:author="Gregory Montilla" w:date="2017-10-25T11:13:00Z">
              <w:del w:id="1113" w:author="Gregory Montilla" w:date="2017-11-15T10:12:00Z">
                <w:r w:rsidRPr="008F725F" w:rsidDel="000D4461">
                  <w:delText>Rename Playlists</w:delText>
                </w:r>
              </w:del>
            </w:ins>
          </w:p>
          <w:p w14:paraId="57F2B930" w14:textId="4E04FB53" w:rsidR="00FC1DEF" w:rsidRPr="008F725F" w:rsidDel="000D4461" w:rsidRDefault="00FC1DEF" w:rsidP="001C4CC7">
            <w:pPr>
              <w:pStyle w:val="ListParagraph"/>
              <w:spacing w:line="276" w:lineRule="auto"/>
              <w:ind w:left="0"/>
              <w:rPr>
                <w:ins w:id="1114" w:author="Gregory Montilla" w:date="2017-10-25T11:13:00Z"/>
                <w:del w:id="1115" w:author="Gregory Montilla" w:date="2017-11-15T10:12:00Z"/>
              </w:rPr>
            </w:pPr>
            <w:ins w:id="1116" w:author="Gregory Montilla" w:date="2017-10-25T11:13:00Z">
              <w:del w:id="1117" w:author="Gregory Montilla" w:date="2017-11-15T10:12:00Z">
                <w:r w:rsidRPr="008F725F" w:rsidDel="000D4461">
                  <w:delText>Add song</w:delText>
                </w:r>
              </w:del>
            </w:ins>
          </w:p>
          <w:p w14:paraId="1E6FCFED" w14:textId="676525F8" w:rsidR="00FC1DEF" w:rsidRPr="008F725F" w:rsidDel="000D4461" w:rsidRDefault="00FC1DEF" w:rsidP="001C4CC7">
            <w:pPr>
              <w:pStyle w:val="ListParagraph"/>
              <w:spacing w:line="276" w:lineRule="auto"/>
              <w:ind w:left="0"/>
              <w:rPr>
                <w:ins w:id="1118" w:author="Gregory Montilla" w:date="2017-10-25T11:10:00Z"/>
                <w:del w:id="1119" w:author="Gregory Montilla" w:date="2017-11-15T10:12:00Z"/>
              </w:rPr>
            </w:pPr>
            <w:ins w:id="1120" w:author="Gregory Montilla" w:date="2017-10-25T11:13:00Z">
              <w:del w:id="1121" w:author="Gregory Montilla" w:date="2017-11-15T10:12:00Z">
                <w:r w:rsidRPr="008F725F" w:rsidDel="000D4461">
                  <w:delText>Remove Song</w:delText>
                </w:r>
              </w:del>
            </w:ins>
          </w:p>
        </w:tc>
        <w:tc>
          <w:tcPr>
            <w:tcW w:w="4254" w:type="dxa"/>
            <w:tcPrChange w:id="1122" w:author="Gregory Montilla" w:date="2017-10-25T11:13:00Z">
              <w:tcPr>
                <w:tcW w:w="4254" w:type="dxa"/>
              </w:tcPr>
            </w:tcPrChange>
          </w:tcPr>
          <w:p w14:paraId="4A791537" w14:textId="6428E5B4" w:rsidR="00FC1DEF" w:rsidRPr="008F725F" w:rsidDel="000D4461" w:rsidRDefault="00FC1DEF" w:rsidP="001C4CC7">
            <w:pPr>
              <w:pStyle w:val="ListParagraph"/>
              <w:spacing w:line="276" w:lineRule="auto"/>
              <w:ind w:left="0"/>
              <w:rPr>
                <w:ins w:id="1123" w:author="Gregory Montilla" w:date="2017-10-25T11:55:00Z"/>
                <w:del w:id="1124" w:author="Gregory Montilla" w:date="2017-11-15T10:12:00Z"/>
              </w:rPr>
            </w:pPr>
            <w:ins w:id="1125" w:author="Gregory Montilla" w:date="2017-10-25T11:13:00Z">
              <w:del w:id="1126" w:author="Gregory Montilla" w:date="2017-11-15T10:12:00Z">
                <w:r w:rsidRPr="008F725F" w:rsidDel="000D4461">
                  <w:delText>Songs</w:delText>
                </w:r>
              </w:del>
            </w:ins>
          </w:p>
          <w:p w14:paraId="428873CA" w14:textId="130631DB" w:rsidR="00921832" w:rsidRPr="008F725F" w:rsidDel="000D4461" w:rsidRDefault="00921832" w:rsidP="001C4CC7">
            <w:pPr>
              <w:pStyle w:val="ListParagraph"/>
              <w:spacing w:line="276" w:lineRule="auto"/>
              <w:ind w:left="0"/>
              <w:rPr>
                <w:ins w:id="1127" w:author="Gregory Montilla" w:date="2017-10-25T11:10:00Z"/>
                <w:del w:id="1128" w:author="Gregory Montilla" w:date="2017-11-15T10:12:00Z"/>
              </w:rPr>
            </w:pPr>
            <w:ins w:id="1129" w:author="Gregory Montilla" w:date="2017-10-25T11:55:00Z">
              <w:del w:id="1130" w:author="Gregory Montilla" w:date="2017-11-15T10:12:00Z">
                <w:r w:rsidRPr="008F725F" w:rsidDel="000D4461">
                  <w:delText>Offline Music Player</w:delText>
                </w:r>
              </w:del>
            </w:ins>
          </w:p>
        </w:tc>
      </w:tr>
    </w:tbl>
    <w:p w14:paraId="3D89F933" w14:textId="5110AA64" w:rsidR="00FC1DEF" w:rsidRPr="00A52A04" w:rsidDel="000D4461" w:rsidRDefault="00FC1DEF">
      <w:pPr>
        <w:spacing w:line="276" w:lineRule="auto"/>
        <w:rPr>
          <w:ins w:id="1131" w:author="Gregory Montilla" w:date="2017-10-25T11:13:00Z"/>
          <w:del w:id="1132" w:author="Gregory Montilla" w:date="2017-11-15T10:12:00Z"/>
          <w:rFonts w:asciiTheme="minorHAnsi" w:hAnsiTheme="minorHAnsi"/>
        </w:rPr>
        <w:pPrChange w:id="1133" w:author="Gregory Montilla" w:date="2017-11-13T10:06:00Z">
          <w:pPr>
            <w:spacing w:line="276" w:lineRule="auto"/>
            <w:jc w:val="center"/>
          </w:pPr>
        </w:pPrChange>
      </w:pPr>
    </w:p>
    <w:tbl>
      <w:tblPr>
        <w:tblStyle w:val="TableGrid"/>
        <w:tblW w:w="0" w:type="auto"/>
        <w:tblInd w:w="720" w:type="dxa"/>
        <w:tblLook w:val="04A0" w:firstRow="1" w:lastRow="0" w:firstColumn="1" w:lastColumn="0" w:noHBand="0" w:noVBand="1"/>
      </w:tblPr>
      <w:tblGrid>
        <w:gridCol w:w="4253"/>
        <w:gridCol w:w="4254"/>
        <w:tblGridChange w:id="1134">
          <w:tblGrid>
            <w:gridCol w:w="4253"/>
            <w:gridCol w:w="4254"/>
          </w:tblGrid>
        </w:tblGridChange>
      </w:tblGrid>
      <w:tr w:rsidR="00FC1DEF" w:rsidRPr="008F725F" w:rsidDel="000D4461" w14:paraId="69FF2D48" w14:textId="6345D05B" w:rsidTr="001C4CC7">
        <w:trPr>
          <w:ins w:id="1135" w:author="Gregory Montilla" w:date="2017-10-25T11:13:00Z"/>
          <w:del w:id="1136" w:author="Gregory Montilla" w:date="2017-11-15T10:12:00Z"/>
        </w:trPr>
        <w:tc>
          <w:tcPr>
            <w:tcW w:w="8507" w:type="dxa"/>
            <w:gridSpan w:val="2"/>
          </w:tcPr>
          <w:p w14:paraId="08FCEC3A" w14:textId="0765B10C" w:rsidR="00FC1DEF" w:rsidRPr="008F725F" w:rsidDel="000D4461" w:rsidRDefault="00FC1DEF">
            <w:pPr>
              <w:pStyle w:val="ListParagraph"/>
              <w:spacing w:line="276" w:lineRule="auto"/>
              <w:ind w:left="0"/>
              <w:jc w:val="center"/>
              <w:rPr>
                <w:ins w:id="1137" w:author="Gregory Montilla" w:date="2017-10-25T11:13:00Z"/>
                <w:del w:id="1138" w:author="Gregory Montilla" w:date="2017-11-15T10:12:00Z"/>
              </w:rPr>
              <w:pPrChange w:id="1139" w:author="Gregory Montilla" w:date="2017-10-25T11:13:00Z">
                <w:pPr>
                  <w:pStyle w:val="ListParagraph"/>
                  <w:spacing w:line="276" w:lineRule="auto"/>
                  <w:ind w:left="0"/>
                </w:pPr>
              </w:pPrChange>
            </w:pPr>
            <w:ins w:id="1140" w:author="Gregory Montilla" w:date="2017-10-25T11:13:00Z">
              <w:del w:id="1141" w:author="Gregory Montilla" w:date="2017-11-15T10:12:00Z">
                <w:r w:rsidRPr="008F725F" w:rsidDel="000D4461">
                  <w:delText>Songs</w:delText>
                </w:r>
              </w:del>
            </w:ins>
          </w:p>
        </w:tc>
      </w:tr>
      <w:tr w:rsidR="00FC1DEF" w:rsidRPr="008F725F" w:rsidDel="000D4461" w14:paraId="4DA780E1" w14:textId="41DEF384" w:rsidTr="003C7557">
        <w:tblPrEx>
          <w:tblW w:w="0" w:type="auto"/>
          <w:tblInd w:w="720" w:type="dxa"/>
          <w:tblPrExChange w:id="1142" w:author="Gregory Montilla" w:date="2017-11-13T16:51:00Z">
            <w:tblPrEx>
              <w:tblW w:w="0" w:type="auto"/>
              <w:tblInd w:w="720" w:type="dxa"/>
            </w:tblPrEx>
          </w:tblPrExChange>
        </w:tblPrEx>
        <w:trPr>
          <w:trHeight w:val="584"/>
          <w:ins w:id="1143" w:author="Gregory Montilla" w:date="2017-10-25T11:13:00Z"/>
          <w:del w:id="1144" w:author="Gregory Montilla" w:date="2017-11-15T10:12:00Z"/>
        </w:trPr>
        <w:tc>
          <w:tcPr>
            <w:tcW w:w="4253" w:type="dxa"/>
            <w:tcPrChange w:id="1145" w:author="Gregory Montilla" w:date="2017-11-13T16:51:00Z">
              <w:tcPr>
                <w:tcW w:w="4253" w:type="dxa"/>
              </w:tcPr>
            </w:tcPrChange>
          </w:tcPr>
          <w:p w14:paraId="0ADD720E" w14:textId="08571957" w:rsidR="003C7557" w:rsidRPr="008F725F" w:rsidDel="000D4461" w:rsidRDefault="003C7557" w:rsidP="001C4CC7">
            <w:pPr>
              <w:pStyle w:val="ListParagraph"/>
              <w:spacing w:line="276" w:lineRule="auto"/>
              <w:ind w:left="0"/>
              <w:rPr>
                <w:ins w:id="1146" w:author="Gregory Montilla" w:date="2017-11-13T16:51:00Z"/>
                <w:del w:id="1147" w:author="Gregory Montilla" w:date="2017-11-15T10:12:00Z"/>
              </w:rPr>
            </w:pPr>
            <w:ins w:id="1148" w:author="Gregory Montilla" w:date="2017-11-13T16:51:00Z">
              <w:del w:id="1149" w:author="Gregory Montilla" w:date="2017-11-15T10:12:00Z">
                <w:r w:rsidRPr="008F725F" w:rsidDel="000D4461">
                  <w:delText>Edit name</w:delText>
                </w:r>
                <w:r w:rsidRPr="008F725F" w:rsidDel="000D4461">
                  <w:br/>
                  <w:delText>Edit artist</w:delText>
                </w:r>
              </w:del>
            </w:ins>
          </w:p>
          <w:p w14:paraId="624CD96C" w14:textId="1073CFC3" w:rsidR="003C7557" w:rsidRPr="008F725F" w:rsidDel="000D4461" w:rsidRDefault="003C7557" w:rsidP="001C4CC7">
            <w:pPr>
              <w:pStyle w:val="ListParagraph"/>
              <w:spacing w:line="276" w:lineRule="auto"/>
              <w:ind w:left="0"/>
              <w:rPr>
                <w:ins w:id="1150" w:author="Gregory Montilla" w:date="2017-11-13T16:51:00Z"/>
                <w:del w:id="1151" w:author="Gregory Montilla" w:date="2017-11-15T10:12:00Z"/>
              </w:rPr>
            </w:pPr>
            <w:ins w:id="1152" w:author="Gregory Montilla" w:date="2017-11-13T16:51:00Z">
              <w:del w:id="1153" w:author="Gregory Montilla" w:date="2017-11-15T10:12:00Z">
                <w:r w:rsidRPr="008F725F" w:rsidDel="000D4461">
                  <w:delText>Edit album</w:delText>
                </w:r>
              </w:del>
            </w:ins>
          </w:p>
          <w:p w14:paraId="7D79168B" w14:textId="0F022DC1" w:rsidR="003C7557" w:rsidRPr="008F725F" w:rsidDel="000D4461" w:rsidRDefault="003C7557" w:rsidP="001C4CC7">
            <w:pPr>
              <w:pStyle w:val="ListParagraph"/>
              <w:spacing w:line="276" w:lineRule="auto"/>
              <w:ind w:left="0"/>
              <w:rPr>
                <w:ins w:id="1154" w:author="Gregory Montilla" w:date="2017-10-25T11:13:00Z"/>
                <w:del w:id="1155" w:author="Gregory Montilla" w:date="2017-11-15T10:12:00Z"/>
              </w:rPr>
            </w:pPr>
            <w:ins w:id="1156" w:author="Gregory Montilla" w:date="2017-11-13T16:51:00Z">
              <w:del w:id="1157" w:author="Gregory Montilla" w:date="2017-11-15T10:12:00Z">
                <w:r w:rsidRPr="008F725F" w:rsidDel="000D4461">
                  <w:delText>Delete song</w:delText>
                </w:r>
              </w:del>
            </w:ins>
          </w:p>
        </w:tc>
        <w:tc>
          <w:tcPr>
            <w:tcW w:w="4254" w:type="dxa"/>
            <w:tcPrChange w:id="1158" w:author="Gregory Montilla" w:date="2017-11-13T16:51:00Z">
              <w:tcPr>
                <w:tcW w:w="4254" w:type="dxa"/>
              </w:tcPr>
            </w:tcPrChange>
          </w:tcPr>
          <w:p w14:paraId="1C65C118" w14:textId="200F3068" w:rsidR="00FC1DEF" w:rsidRPr="008F725F" w:rsidDel="000D4461" w:rsidRDefault="00FC1DEF" w:rsidP="001C4CC7">
            <w:pPr>
              <w:pStyle w:val="ListParagraph"/>
              <w:spacing w:line="276" w:lineRule="auto"/>
              <w:ind w:left="0"/>
              <w:rPr>
                <w:ins w:id="1159" w:author="Gregory Montilla" w:date="2017-11-13T16:48:00Z"/>
                <w:del w:id="1160" w:author="Gregory Montilla" w:date="2017-11-15T10:12:00Z"/>
              </w:rPr>
            </w:pPr>
            <w:ins w:id="1161" w:author="Gregory Montilla" w:date="2017-10-25T11:14:00Z">
              <w:del w:id="1162" w:author="Gregory Montilla" w:date="2017-11-15T10:12:00Z">
                <w:r w:rsidRPr="008F725F" w:rsidDel="000D4461">
                  <w:delText>Playlists</w:delText>
                </w:r>
              </w:del>
            </w:ins>
          </w:p>
          <w:p w14:paraId="2962C836" w14:textId="5B395782" w:rsidR="00170055" w:rsidRPr="008F725F" w:rsidDel="000D4461" w:rsidRDefault="00170055" w:rsidP="001C4CC7">
            <w:pPr>
              <w:pStyle w:val="ListParagraph"/>
              <w:spacing w:line="276" w:lineRule="auto"/>
              <w:ind w:left="0"/>
              <w:rPr>
                <w:ins w:id="1163" w:author="Gregory Montilla" w:date="2017-10-25T11:13:00Z"/>
                <w:del w:id="1164" w:author="Gregory Montilla" w:date="2017-11-15T10:12:00Z"/>
              </w:rPr>
            </w:pPr>
            <w:ins w:id="1165" w:author="Gregory Montilla" w:date="2017-11-13T16:48:00Z">
              <w:del w:id="1166" w:author="Gregory Montilla" w:date="2017-11-15T10:12:00Z">
                <w:r w:rsidRPr="008F725F" w:rsidDel="000D4461">
                  <w:delText>Media Controller</w:delText>
                </w:r>
              </w:del>
            </w:ins>
          </w:p>
        </w:tc>
      </w:tr>
    </w:tbl>
    <w:p w14:paraId="4AEB27EE" w14:textId="77777777" w:rsidR="00FC1DEF" w:rsidRPr="00A52A04" w:rsidDel="000D4461" w:rsidRDefault="00FC1DEF">
      <w:pPr>
        <w:spacing w:line="276" w:lineRule="auto"/>
        <w:rPr>
          <w:ins w:id="1167" w:author="Gregory Montilla" w:date="2017-10-25T11:10:00Z"/>
          <w:del w:id="1168" w:author="Gregory Montilla" w:date="2017-11-15T10:12:00Z"/>
          <w:rFonts w:asciiTheme="minorHAnsi" w:hAnsiTheme="minorHAnsi"/>
        </w:rPr>
        <w:pPrChange w:id="1169" w:author="Gregory Montilla" w:date="2017-11-15T10:12:00Z">
          <w:pPr>
            <w:spacing w:line="276" w:lineRule="auto"/>
            <w:jc w:val="center"/>
          </w:pPr>
        </w:pPrChange>
      </w:pPr>
    </w:p>
    <w:p w14:paraId="06EDB16A" w14:textId="1D96E44D" w:rsidR="009B2B35" w:rsidRPr="008F725F" w:rsidDel="000D4461" w:rsidRDefault="00FC1DEF">
      <w:pPr>
        <w:pStyle w:val="Heading1"/>
        <w:rPr>
          <w:del w:id="1170" w:author="Gregory Montilla" w:date="2017-11-15T10:12:00Z"/>
          <w:rPrChange w:id="1171" w:author="Gregory Montilla" w:date="2017-11-17T09:44:00Z">
            <w:rPr>
              <w:del w:id="1172" w:author="Gregory Montilla" w:date="2017-11-15T10:12:00Z"/>
            </w:rPr>
          </w:rPrChange>
        </w:rPr>
        <w:pPrChange w:id="1173" w:author="Gregory Montilla" w:date="2017-11-15T10:12:00Z">
          <w:pPr/>
        </w:pPrChange>
      </w:pPr>
      <w:ins w:id="1174" w:author="Gregory Montilla" w:date="2017-10-25T11:10:00Z">
        <w:del w:id="1175" w:author="Gregory Montilla" w:date="2017-11-15T10:12:00Z">
          <w:r w:rsidRPr="008F725F" w:rsidDel="000D4461">
            <w:rPr>
              <w:rPrChange w:id="1176" w:author="Gregory Montilla" w:date="2017-11-17T09:44:00Z">
                <w:rPr/>
              </w:rPrChange>
            </w:rPr>
            <w:br w:type="page"/>
          </w:r>
        </w:del>
      </w:ins>
    </w:p>
    <w:p w14:paraId="7129EF9E" w14:textId="12375839" w:rsidR="00ED7FBA" w:rsidRPr="008F725F" w:rsidRDefault="00980ACF" w:rsidP="00E058F1">
      <w:pPr>
        <w:pStyle w:val="Heading1"/>
        <w:rPr>
          <w:ins w:id="1177" w:author="Gregory Montilla" w:date="2017-11-15T10:26:00Z"/>
        </w:rPr>
      </w:pPr>
      <w:bookmarkStart w:id="1178" w:name="_Toc500445517"/>
      <w:ins w:id="1179" w:author="Gregory Montilla" w:date="2017-10-06T08:44:00Z">
        <w:r w:rsidRPr="008F725F">
          <w:t>5</w:t>
        </w:r>
      </w:ins>
      <w:ins w:id="1180" w:author="Gregory Montilla" w:date="2017-11-17T09:44:00Z">
        <w:r w:rsidR="008F725F">
          <w:t>.0</w:t>
        </w:r>
      </w:ins>
      <w:ins w:id="1181" w:author="Gregory Montilla" w:date="2017-10-06T08:44:00Z">
        <w:r w:rsidRPr="008F725F">
          <w:t xml:space="preserve"> </w:t>
        </w:r>
      </w:ins>
      <w:r w:rsidR="00ED7FBA" w:rsidRPr="008F725F">
        <w:t>Second look at list of classes</w:t>
      </w:r>
      <w:bookmarkEnd w:id="1178"/>
    </w:p>
    <w:p w14:paraId="1C45CAA3" w14:textId="77777777" w:rsidR="00834133" w:rsidRDefault="00834133" w:rsidP="00502947"/>
    <w:tbl>
      <w:tblPr>
        <w:tblStyle w:val="TableGrid"/>
        <w:tblW w:w="0" w:type="auto"/>
        <w:jc w:val="center"/>
        <w:tblLook w:val="04A0" w:firstRow="1" w:lastRow="0" w:firstColumn="1" w:lastColumn="0" w:noHBand="0" w:noVBand="1"/>
      </w:tblPr>
      <w:tblGrid>
        <w:gridCol w:w="9227"/>
      </w:tblGrid>
      <w:tr w:rsidR="00502947" w14:paraId="0ED7ADB8" w14:textId="77777777" w:rsidTr="00502947">
        <w:trPr>
          <w:jc w:val="center"/>
        </w:trPr>
        <w:tc>
          <w:tcPr>
            <w:tcW w:w="9227" w:type="dxa"/>
          </w:tcPr>
          <w:p w14:paraId="75F68EF8" w14:textId="081C213D" w:rsidR="00502947" w:rsidRPr="00502947" w:rsidRDefault="00502947">
            <w:pPr>
              <w:spacing w:after="160" w:line="259" w:lineRule="auto"/>
              <w:rPr>
                <w:rFonts w:asciiTheme="minorHAnsi" w:hAnsiTheme="minorHAnsi"/>
              </w:rPr>
            </w:pPr>
            <w:r w:rsidRPr="00502947">
              <w:rPr>
                <w:rFonts w:asciiTheme="minorHAnsi" w:hAnsiTheme="minorHAnsi"/>
              </w:rPr>
              <w:t>Artists</w:t>
            </w:r>
          </w:p>
        </w:tc>
      </w:tr>
      <w:tr w:rsidR="00502947" w14:paraId="66B2EF88" w14:textId="77777777" w:rsidTr="00502947">
        <w:trPr>
          <w:jc w:val="center"/>
        </w:trPr>
        <w:tc>
          <w:tcPr>
            <w:tcW w:w="9227" w:type="dxa"/>
          </w:tcPr>
          <w:p w14:paraId="0330156F" w14:textId="3A33E93E" w:rsidR="00502947" w:rsidRPr="00502947" w:rsidRDefault="00502947">
            <w:pPr>
              <w:spacing w:after="160" w:line="259" w:lineRule="auto"/>
              <w:rPr>
                <w:rFonts w:asciiTheme="minorHAnsi" w:hAnsiTheme="minorHAnsi"/>
              </w:rPr>
            </w:pPr>
            <w:r w:rsidRPr="00502947">
              <w:rPr>
                <w:rFonts w:asciiTheme="minorHAnsi" w:hAnsiTheme="minorHAnsi"/>
              </w:rPr>
              <w:t>Events</w:t>
            </w:r>
          </w:p>
        </w:tc>
      </w:tr>
      <w:tr w:rsidR="00502947" w14:paraId="73D2A470" w14:textId="77777777" w:rsidTr="00502947">
        <w:trPr>
          <w:jc w:val="center"/>
        </w:trPr>
        <w:tc>
          <w:tcPr>
            <w:tcW w:w="9227" w:type="dxa"/>
          </w:tcPr>
          <w:p w14:paraId="799C14B0" w14:textId="7487BF52" w:rsidR="00502947" w:rsidRPr="00502947" w:rsidRDefault="00502947">
            <w:pPr>
              <w:spacing w:after="160" w:line="259" w:lineRule="auto"/>
              <w:rPr>
                <w:rFonts w:asciiTheme="minorHAnsi" w:hAnsiTheme="minorHAnsi"/>
              </w:rPr>
            </w:pPr>
            <w:r w:rsidRPr="00502947">
              <w:rPr>
                <w:rFonts w:asciiTheme="minorHAnsi" w:hAnsiTheme="minorHAnsi"/>
              </w:rPr>
              <w:t>Media Controller</w:t>
            </w:r>
          </w:p>
        </w:tc>
      </w:tr>
      <w:tr w:rsidR="00502947" w14:paraId="2D5E88A6" w14:textId="77777777" w:rsidTr="00502947">
        <w:trPr>
          <w:jc w:val="center"/>
        </w:trPr>
        <w:tc>
          <w:tcPr>
            <w:tcW w:w="9227" w:type="dxa"/>
          </w:tcPr>
          <w:p w14:paraId="72FB4A4E" w14:textId="16C397CA" w:rsidR="00502947" w:rsidRPr="00502947" w:rsidRDefault="00502947">
            <w:pPr>
              <w:spacing w:after="160" w:line="259" w:lineRule="auto"/>
              <w:rPr>
                <w:rFonts w:asciiTheme="minorHAnsi" w:hAnsiTheme="minorHAnsi"/>
              </w:rPr>
            </w:pPr>
            <w:r w:rsidRPr="00502947">
              <w:rPr>
                <w:rFonts w:asciiTheme="minorHAnsi" w:hAnsiTheme="minorHAnsi"/>
              </w:rPr>
              <w:t>Music Player</w:t>
            </w:r>
          </w:p>
        </w:tc>
      </w:tr>
      <w:tr w:rsidR="00502947" w14:paraId="71EFC387" w14:textId="77777777" w:rsidTr="00502947">
        <w:trPr>
          <w:jc w:val="center"/>
        </w:trPr>
        <w:tc>
          <w:tcPr>
            <w:tcW w:w="9227" w:type="dxa"/>
          </w:tcPr>
          <w:p w14:paraId="1EAD1AF4" w14:textId="68A2E28B" w:rsidR="00502947" w:rsidRPr="00502947" w:rsidRDefault="00502947">
            <w:pPr>
              <w:spacing w:after="160" w:line="259" w:lineRule="auto"/>
              <w:rPr>
                <w:rFonts w:asciiTheme="minorHAnsi" w:hAnsiTheme="minorHAnsi"/>
              </w:rPr>
            </w:pPr>
            <w:r w:rsidRPr="00502947">
              <w:rPr>
                <w:rFonts w:asciiTheme="minorHAnsi" w:hAnsiTheme="minorHAnsi"/>
              </w:rPr>
              <w:t>Newsfeed</w:t>
            </w:r>
          </w:p>
        </w:tc>
      </w:tr>
      <w:tr w:rsidR="00502947" w14:paraId="4ACB1021" w14:textId="77777777" w:rsidTr="00502947">
        <w:trPr>
          <w:jc w:val="center"/>
        </w:trPr>
        <w:tc>
          <w:tcPr>
            <w:tcW w:w="9227" w:type="dxa"/>
          </w:tcPr>
          <w:p w14:paraId="273C2E5B" w14:textId="7F23632D" w:rsidR="00502947" w:rsidRPr="00502947" w:rsidRDefault="00502947">
            <w:pPr>
              <w:spacing w:after="160" w:line="259" w:lineRule="auto"/>
              <w:rPr>
                <w:rFonts w:asciiTheme="minorHAnsi" w:hAnsiTheme="minorHAnsi"/>
              </w:rPr>
            </w:pPr>
            <w:r w:rsidRPr="00502947">
              <w:rPr>
                <w:rFonts w:asciiTheme="minorHAnsi" w:hAnsiTheme="minorHAnsi"/>
              </w:rPr>
              <w:t>Playlists</w:t>
            </w:r>
          </w:p>
        </w:tc>
      </w:tr>
      <w:tr w:rsidR="00502947" w14:paraId="2BED6432" w14:textId="77777777" w:rsidTr="00502947">
        <w:trPr>
          <w:jc w:val="center"/>
        </w:trPr>
        <w:tc>
          <w:tcPr>
            <w:tcW w:w="9227" w:type="dxa"/>
          </w:tcPr>
          <w:p w14:paraId="6B36AF3B" w14:textId="0BA0A6A5" w:rsidR="00502947" w:rsidRPr="00502947" w:rsidRDefault="00502947">
            <w:pPr>
              <w:spacing w:after="160" w:line="259" w:lineRule="auto"/>
              <w:rPr>
                <w:rFonts w:asciiTheme="minorHAnsi" w:hAnsiTheme="minorHAnsi"/>
              </w:rPr>
            </w:pPr>
            <w:r w:rsidRPr="00502947">
              <w:rPr>
                <w:rFonts w:asciiTheme="minorHAnsi" w:hAnsiTheme="minorHAnsi"/>
              </w:rPr>
              <w:t>Songs</w:t>
            </w:r>
          </w:p>
        </w:tc>
      </w:tr>
      <w:tr w:rsidR="00502947" w14:paraId="4D0B9701" w14:textId="77777777" w:rsidTr="00502947">
        <w:trPr>
          <w:jc w:val="center"/>
        </w:trPr>
        <w:tc>
          <w:tcPr>
            <w:tcW w:w="9227" w:type="dxa"/>
          </w:tcPr>
          <w:p w14:paraId="4BB06872" w14:textId="0B40D3DB" w:rsidR="00502947" w:rsidRPr="00502947" w:rsidRDefault="00502947">
            <w:pPr>
              <w:spacing w:after="160" w:line="259" w:lineRule="auto"/>
              <w:rPr>
                <w:rFonts w:asciiTheme="minorHAnsi" w:hAnsiTheme="minorHAnsi"/>
              </w:rPr>
            </w:pPr>
            <w:r w:rsidRPr="00502947">
              <w:rPr>
                <w:rFonts w:asciiTheme="minorHAnsi" w:hAnsiTheme="minorHAnsi"/>
              </w:rPr>
              <w:t>Streaming Services</w:t>
            </w:r>
          </w:p>
          <w:p w14:paraId="49A3C198" w14:textId="77777777" w:rsidR="00502947" w:rsidRPr="00502947" w:rsidRDefault="00502947">
            <w:pPr>
              <w:spacing w:after="160" w:line="259" w:lineRule="auto"/>
              <w:rPr>
                <w:rFonts w:asciiTheme="minorHAnsi" w:hAnsiTheme="minorHAnsi"/>
              </w:rPr>
            </w:pPr>
            <w:r w:rsidRPr="00502947">
              <w:rPr>
                <w:rFonts w:asciiTheme="minorHAnsi" w:hAnsiTheme="minorHAnsi"/>
              </w:rPr>
              <w:t>Soundcloud</w:t>
            </w:r>
          </w:p>
          <w:p w14:paraId="761E80D1" w14:textId="77777777" w:rsidR="00502947" w:rsidRPr="00502947" w:rsidRDefault="00502947">
            <w:pPr>
              <w:spacing w:after="160" w:line="259" w:lineRule="auto"/>
              <w:rPr>
                <w:rFonts w:asciiTheme="minorHAnsi" w:hAnsiTheme="minorHAnsi"/>
              </w:rPr>
            </w:pPr>
            <w:r w:rsidRPr="00502947">
              <w:rPr>
                <w:rFonts w:asciiTheme="minorHAnsi" w:hAnsiTheme="minorHAnsi"/>
              </w:rPr>
              <w:t>Spotify</w:t>
            </w:r>
          </w:p>
          <w:p w14:paraId="1982E157" w14:textId="510C2AD6" w:rsidR="00502947" w:rsidRPr="00502947" w:rsidRDefault="00502947">
            <w:pPr>
              <w:spacing w:after="160" w:line="259" w:lineRule="auto"/>
              <w:rPr>
                <w:rFonts w:asciiTheme="minorHAnsi" w:hAnsiTheme="minorHAnsi"/>
              </w:rPr>
            </w:pPr>
            <w:r w:rsidRPr="00502947">
              <w:rPr>
                <w:rFonts w:asciiTheme="minorHAnsi" w:hAnsiTheme="minorHAnsi"/>
              </w:rPr>
              <w:t>YouTube</w:t>
            </w:r>
          </w:p>
        </w:tc>
      </w:tr>
      <w:tr w:rsidR="00502947" w14:paraId="70771C87" w14:textId="77777777" w:rsidTr="00502947">
        <w:trPr>
          <w:jc w:val="center"/>
        </w:trPr>
        <w:tc>
          <w:tcPr>
            <w:tcW w:w="9227" w:type="dxa"/>
          </w:tcPr>
          <w:p w14:paraId="183626B1" w14:textId="248E6B25" w:rsidR="00502947" w:rsidRPr="00502947" w:rsidRDefault="00502947">
            <w:pPr>
              <w:spacing w:after="160" w:line="259" w:lineRule="auto"/>
              <w:rPr>
                <w:rFonts w:asciiTheme="minorHAnsi" w:hAnsiTheme="minorHAnsi"/>
              </w:rPr>
            </w:pPr>
            <w:r w:rsidRPr="00502947">
              <w:rPr>
                <w:rFonts w:asciiTheme="minorHAnsi" w:hAnsiTheme="minorHAnsi"/>
              </w:rPr>
              <w:t>User</w:t>
            </w:r>
          </w:p>
        </w:tc>
      </w:tr>
    </w:tbl>
    <w:p w14:paraId="25AA17D5" w14:textId="77777777" w:rsidR="00834133" w:rsidRDefault="00834133">
      <w:pPr>
        <w:spacing w:after="160" w:line="259" w:lineRule="auto"/>
        <w:rPr>
          <w:rFonts w:asciiTheme="minorHAnsi" w:eastAsiaTheme="majorEastAsia" w:hAnsiTheme="minorHAnsi" w:cstheme="majorBidi"/>
          <w:color w:val="2E74B5" w:themeColor="accent1" w:themeShade="BF"/>
        </w:rPr>
      </w:pPr>
      <w:r>
        <w:br w:type="page"/>
      </w:r>
    </w:p>
    <w:p w14:paraId="02B39A90" w14:textId="40520582" w:rsidR="003251A4" w:rsidRPr="00A52A04" w:rsidRDefault="003251A4">
      <w:pPr>
        <w:pStyle w:val="Heading2"/>
        <w:pPrChange w:id="1182" w:author="Gregory Montilla" w:date="2017-11-17T09:46:00Z">
          <w:pPr>
            <w:pStyle w:val="Heading1"/>
          </w:pPr>
        </w:pPrChange>
      </w:pPr>
      <w:bookmarkStart w:id="1183" w:name="_Toc500445518"/>
      <w:r w:rsidRPr="00A52A04">
        <w:lastRenderedPageBreak/>
        <w:t xml:space="preserve">Table of domain </w:t>
      </w:r>
      <w:r w:rsidR="00ED7FBA" w:rsidRPr="00BC06DB">
        <w:t xml:space="preserve">and </w:t>
      </w:r>
      <w:del w:id="1184" w:author="Gregory Montilla" w:date="2017-11-17T09:46:00Z">
        <w:r w:rsidR="00ED7FBA" w:rsidRPr="00BC06DB" w:rsidDel="00D57A97">
          <w:delText xml:space="preserve">range </w:delText>
        </w:r>
      </w:del>
      <w:ins w:id="1185" w:author="Gregory Montilla" w:date="2017-11-17T09:46:00Z">
        <w:r w:rsidR="00D57A97" w:rsidRPr="00BC06DB">
          <w:t>range</w:t>
        </w:r>
        <w:r w:rsidR="00D57A97">
          <w:t>:</w:t>
        </w:r>
      </w:ins>
      <w:bookmarkEnd w:id="1183"/>
    </w:p>
    <w:tbl>
      <w:tblPr>
        <w:tblStyle w:val="GridTable4-Accent6"/>
        <w:tblW w:w="10598" w:type="dxa"/>
        <w:tblLook w:val="04A0" w:firstRow="1" w:lastRow="0" w:firstColumn="1" w:lastColumn="0" w:noHBand="0" w:noVBand="1"/>
      </w:tblPr>
      <w:tblGrid>
        <w:gridCol w:w="3231"/>
        <w:gridCol w:w="1786"/>
        <w:gridCol w:w="996"/>
        <w:gridCol w:w="2334"/>
        <w:gridCol w:w="2251"/>
        <w:tblGridChange w:id="1186">
          <w:tblGrid>
            <w:gridCol w:w="3231"/>
            <w:gridCol w:w="1786"/>
            <w:gridCol w:w="996"/>
            <w:gridCol w:w="2334"/>
            <w:gridCol w:w="2251"/>
          </w:tblGrid>
        </w:tblGridChange>
      </w:tblGrid>
      <w:tr w:rsidR="002D323F" w:rsidRPr="008F725F" w:rsidDel="007E0AE3" w14:paraId="5A6E83C3" w14:textId="5FEEEAB9" w:rsidTr="002D323F">
        <w:trPr>
          <w:cnfStyle w:val="100000000000" w:firstRow="1" w:lastRow="0" w:firstColumn="0" w:lastColumn="0" w:oddVBand="0" w:evenVBand="0" w:oddHBand="0" w:evenHBand="0" w:firstRowFirstColumn="0" w:firstRowLastColumn="0" w:lastRowFirstColumn="0" w:lastRowLastColumn="0"/>
          <w:trHeight w:val="412"/>
          <w:del w:id="1187" w:author="Gregory Montilla" w:date="2017-11-15T13:09:00Z"/>
        </w:trPr>
        <w:tc>
          <w:tcPr>
            <w:cnfStyle w:val="001000000000" w:firstRow="0" w:lastRow="0" w:firstColumn="1" w:lastColumn="0" w:oddVBand="0" w:evenVBand="0" w:oddHBand="0" w:evenHBand="0" w:firstRowFirstColumn="0" w:firstRowLastColumn="0" w:lastRowFirstColumn="0" w:lastRowLastColumn="0"/>
            <w:tcW w:w="3231" w:type="dxa"/>
          </w:tcPr>
          <w:p w14:paraId="3F3D4241" w14:textId="5B968B37" w:rsidR="00ED7FBA" w:rsidRPr="00BC06DB" w:rsidDel="007E0AE3" w:rsidRDefault="00ED7FBA">
            <w:pPr>
              <w:spacing w:line="276" w:lineRule="auto"/>
              <w:rPr>
                <w:del w:id="1188" w:author="Gregory Montilla" w:date="2017-11-15T13:09:00Z"/>
                <w:rFonts w:asciiTheme="minorHAnsi" w:hAnsiTheme="minorHAnsi"/>
              </w:rPr>
              <w:pPrChange w:id="1189" w:author="Gregory Montilla" w:date="2017-10-07T13:47:00Z">
                <w:pPr/>
              </w:pPrChange>
            </w:pPr>
            <w:del w:id="1190" w:author="Gregory Montilla" w:date="2017-11-15T13:09:00Z">
              <w:r w:rsidRPr="00BC06DB" w:rsidDel="007E0AE3">
                <w:rPr>
                  <w:rFonts w:asciiTheme="minorHAnsi" w:hAnsiTheme="minorHAnsi"/>
                </w:rPr>
                <w:delText>Name</w:delText>
              </w:r>
            </w:del>
          </w:p>
        </w:tc>
        <w:tc>
          <w:tcPr>
            <w:tcW w:w="1786" w:type="dxa"/>
          </w:tcPr>
          <w:p w14:paraId="2C239D72" w14:textId="3967A1AF" w:rsidR="00ED7FBA" w:rsidRPr="00BC06DB" w:rsidDel="007E0AE3" w:rsidRDefault="00ED7FBA">
            <w:pPr>
              <w:spacing w:line="276" w:lineRule="auto"/>
              <w:cnfStyle w:val="100000000000" w:firstRow="1" w:lastRow="0" w:firstColumn="0" w:lastColumn="0" w:oddVBand="0" w:evenVBand="0" w:oddHBand="0" w:evenHBand="0" w:firstRowFirstColumn="0" w:firstRowLastColumn="0" w:lastRowFirstColumn="0" w:lastRowLastColumn="0"/>
              <w:rPr>
                <w:del w:id="1191" w:author="Gregory Montilla" w:date="2017-11-15T13:09:00Z"/>
                <w:rFonts w:asciiTheme="minorHAnsi" w:hAnsiTheme="minorHAnsi"/>
              </w:rPr>
              <w:pPrChange w:id="1192" w:author="Gregory Montilla" w:date="2017-10-07T13:47:00Z">
                <w:pPr>
                  <w:cnfStyle w:val="100000000000" w:firstRow="1" w:lastRow="0" w:firstColumn="0" w:lastColumn="0" w:oddVBand="0" w:evenVBand="0" w:oddHBand="0" w:evenHBand="0" w:firstRowFirstColumn="0" w:firstRowLastColumn="0" w:lastRowFirstColumn="0" w:lastRowLastColumn="0"/>
                </w:pPr>
              </w:pPrChange>
            </w:pPr>
            <w:del w:id="1193" w:author="Gregory Montilla" w:date="2017-11-15T13:09:00Z">
              <w:r w:rsidRPr="00BC06DB" w:rsidDel="007E0AE3">
                <w:rPr>
                  <w:rFonts w:asciiTheme="minorHAnsi" w:hAnsiTheme="minorHAnsi"/>
                </w:rPr>
                <w:delText>Data type</w:delText>
              </w:r>
            </w:del>
          </w:p>
        </w:tc>
        <w:tc>
          <w:tcPr>
            <w:tcW w:w="996" w:type="dxa"/>
          </w:tcPr>
          <w:p w14:paraId="6D5BE31F" w14:textId="57B29535" w:rsidR="00ED7FBA" w:rsidRPr="00BC06DB" w:rsidDel="007E0AE3" w:rsidRDefault="00ED7FBA">
            <w:pPr>
              <w:spacing w:line="276" w:lineRule="auto"/>
              <w:cnfStyle w:val="100000000000" w:firstRow="1" w:lastRow="0" w:firstColumn="0" w:lastColumn="0" w:oddVBand="0" w:evenVBand="0" w:oddHBand="0" w:evenHBand="0" w:firstRowFirstColumn="0" w:firstRowLastColumn="0" w:lastRowFirstColumn="0" w:lastRowLastColumn="0"/>
              <w:rPr>
                <w:del w:id="1194" w:author="Gregory Montilla" w:date="2017-11-15T13:09:00Z"/>
                <w:rFonts w:asciiTheme="minorHAnsi" w:hAnsiTheme="minorHAnsi"/>
              </w:rPr>
              <w:pPrChange w:id="1195" w:author="Gregory Montilla" w:date="2017-10-07T13:47:00Z">
                <w:pPr>
                  <w:cnfStyle w:val="100000000000" w:firstRow="1" w:lastRow="0" w:firstColumn="0" w:lastColumn="0" w:oddVBand="0" w:evenVBand="0" w:oddHBand="0" w:evenHBand="0" w:firstRowFirstColumn="0" w:firstRowLastColumn="0" w:lastRowFirstColumn="0" w:lastRowLastColumn="0"/>
                </w:pPr>
              </w:pPrChange>
            </w:pPr>
            <w:del w:id="1196" w:author="Gregory Montilla" w:date="2017-11-15T13:09:00Z">
              <w:r w:rsidRPr="00BC06DB" w:rsidDel="007E0AE3">
                <w:rPr>
                  <w:rFonts w:asciiTheme="minorHAnsi" w:hAnsiTheme="minorHAnsi"/>
                </w:rPr>
                <w:delText>Size</w:delText>
              </w:r>
            </w:del>
          </w:p>
        </w:tc>
        <w:tc>
          <w:tcPr>
            <w:tcW w:w="2334" w:type="dxa"/>
          </w:tcPr>
          <w:p w14:paraId="79250BC0" w14:textId="7912FBE6" w:rsidR="00ED7FBA" w:rsidRPr="00BC06DB" w:rsidDel="007E0AE3" w:rsidRDefault="00ED7FBA">
            <w:pPr>
              <w:spacing w:line="276" w:lineRule="auto"/>
              <w:cnfStyle w:val="100000000000" w:firstRow="1" w:lastRow="0" w:firstColumn="0" w:lastColumn="0" w:oddVBand="0" w:evenVBand="0" w:oddHBand="0" w:evenHBand="0" w:firstRowFirstColumn="0" w:firstRowLastColumn="0" w:lastRowFirstColumn="0" w:lastRowLastColumn="0"/>
              <w:rPr>
                <w:del w:id="1197" w:author="Gregory Montilla" w:date="2017-11-15T13:09:00Z"/>
                <w:rFonts w:asciiTheme="minorHAnsi" w:hAnsiTheme="minorHAnsi"/>
              </w:rPr>
              <w:pPrChange w:id="1198" w:author="Gregory Montilla" w:date="2017-10-07T13:47:00Z">
                <w:pPr>
                  <w:cnfStyle w:val="100000000000" w:firstRow="1" w:lastRow="0" w:firstColumn="0" w:lastColumn="0" w:oddVBand="0" w:evenVBand="0" w:oddHBand="0" w:evenHBand="0" w:firstRowFirstColumn="0" w:firstRowLastColumn="0" w:lastRowFirstColumn="0" w:lastRowLastColumn="0"/>
                </w:pPr>
              </w:pPrChange>
            </w:pPr>
            <w:del w:id="1199" w:author="Gregory Montilla" w:date="2017-11-15T13:09:00Z">
              <w:r w:rsidRPr="00BC06DB" w:rsidDel="007E0AE3">
                <w:rPr>
                  <w:rFonts w:asciiTheme="minorHAnsi" w:hAnsiTheme="minorHAnsi"/>
                </w:rPr>
                <w:delText>Domain/Range</w:delText>
              </w:r>
            </w:del>
          </w:p>
        </w:tc>
        <w:tc>
          <w:tcPr>
            <w:tcW w:w="2251" w:type="dxa"/>
          </w:tcPr>
          <w:p w14:paraId="1D40CFBF" w14:textId="6856AB1A" w:rsidR="00ED7FBA" w:rsidRPr="00BC06DB" w:rsidDel="007E0AE3" w:rsidRDefault="00ED7FBA">
            <w:pPr>
              <w:spacing w:line="276" w:lineRule="auto"/>
              <w:cnfStyle w:val="100000000000" w:firstRow="1" w:lastRow="0" w:firstColumn="0" w:lastColumn="0" w:oddVBand="0" w:evenVBand="0" w:oddHBand="0" w:evenHBand="0" w:firstRowFirstColumn="0" w:firstRowLastColumn="0" w:lastRowFirstColumn="0" w:lastRowLastColumn="0"/>
              <w:rPr>
                <w:del w:id="1200" w:author="Gregory Montilla" w:date="2017-11-15T13:09:00Z"/>
                <w:rFonts w:asciiTheme="minorHAnsi" w:hAnsiTheme="minorHAnsi"/>
              </w:rPr>
              <w:pPrChange w:id="1201" w:author="Gregory Montilla" w:date="2017-10-07T13:47:00Z">
                <w:pPr>
                  <w:cnfStyle w:val="100000000000" w:firstRow="1" w:lastRow="0" w:firstColumn="0" w:lastColumn="0" w:oddVBand="0" w:evenVBand="0" w:oddHBand="0" w:evenHBand="0" w:firstRowFirstColumn="0" w:firstRowLastColumn="0" w:lastRowFirstColumn="0" w:lastRowLastColumn="0"/>
                </w:pPr>
              </w:pPrChange>
            </w:pPr>
            <w:del w:id="1202" w:author="Gregory Montilla" w:date="2017-11-15T13:09:00Z">
              <w:r w:rsidRPr="00BC06DB" w:rsidDel="007E0AE3">
                <w:rPr>
                  <w:rFonts w:asciiTheme="minorHAnsi" w:hAnsiTheme="minorHAnsi"/>
                </w:rPr>
                <w:delText>What if?</w:delText>
              </w:r>
            </w:del>
          </w:p>
        </w:tc>
      </w:tr>
      <w:tr w:rsidR="002D323F" w:rsidRPr="008F725F" w:rsidDel="007E0AE3" w14:paraId="7EEDA680" w14:textId="41F29206" w:rsidTr="002D323F">
        <w:trPr>
          <w:cnfStyle w:val="000000100000" w:firstRow="0" w:lastRow="0" w:firstColumn="0" w:lastColumn="0" w:oddVBand="0" w:evenVBand="0" w:oddHBand="1" w:evenHBand="0" w:firstRowFirstColumn="0" w:firstRowLastColumn="0" w:lastRowFirstColumn="0" w:lastRowLastColumn="0"/>
          <w:trHeight w:val="825"/>
          <w:del w:id="1203" w:author="Gregory Montilla" w:date="2017-11-15T13:09:00Z"/>
        </w:trPr>
        <w:tc>
          <w:tcPr>
            <w:cnfStyle w:val="001000000000" w:firstRow="0" w:lastRow="0" w:firstColumn="1" w:lastColumn="0" w:oddVBand="0" w:evenVBand="0" w:oddHBand="0" w:evenHBand="0" w:firstRowFirstColumn="0" w:firstRowLastColumn="0" w:lastRowFirstColumn="0" w:lastRowLastColumn="0"/>
            <w:tcW w:w="3231" w:type="dxa"/>
          </w:tcPr>
          <w:p w14:paraId="5CC1C494" w14:textId="499CA30A" w:rsidR="00ED7FBA" w:rsidRPr="00A52A04" w:rsidDel="007E0AE3" w:rsidRDefault="00ED7FBA">
            <w:pPr>
              <w:spacing w:line="276" w:lineRule="auto"/>
              <w:rPr>
                <w:del w:id="1204" w:author="Gregory Montilla" w:date="2017-11-15T13:09:00Z"/>
                <w:rFonts w:asciiTheme="minorHAnsi" w:hAnsiTheme="minorHAnsi"/>
              </w:rPr>
              <w:pPrChange w:id="1205" w:author="Gregory Montilla" w:date="2017-10-07T13:47:00Z">
                <w:pPr/>
              </w:pPrChange>
            </w:pPr>
          </w:p>
        </w:tc>
        <w:tc>
          <w:tcPr>
            <w:tcW w:w="1786" w:type="dxa"/>
          </w:tcPr>
          <w:p w14:paraId="109F3B75" w14:textId="1FB5AE6C" w:rsidR="00ED7FBA" w:rsidRPr="00BC06DB" w:rsidDel="007E0AE3" w:rsidRDefault="00ED7FBA">
            <w:pPr>
              <w:spacing w:line="276" w:lineRule="auto"/>
              <w:cnfStyle w:val="000000100000" w:firstRow="0" w:lastRow="0" w:firstColumn="0" w:lastColumn="0" w:oddVBand="0" w:evenVBand="0" w:oddHBand="1" w:evenHBand="0" w:firstRowFirstColumn="0" w:firstRowLastColumn="0" w:lastRowFirstColumn="0" w:lastRowLastColumn="0"/>
              <w:rPr>
                <w:del w:id="1206" w:author="Gregory Montilla" w:date="2017-11-15T13:09:00Z"/>
                <w:rFonts w:asciiTheme="minorHAnsi" w:hAnsiTheme="minorHAnsi"/>
              </w:rPr>
              <w:pPrChange w:id="1207" w:author="Gregory Montilla" w:date="2017-10-07T13:47:00Z">
                <w:pPr>
                  <w:cnfStyle w:val="000000100000" w:firstRow="0" w:lastRow="0" w:firstColumn="0" w:lastColumn="0" w:oddVBand="0" w:evenVBand="0" w:oddHBand="1" w:evenHBand="0" w:firstRowFirstColumn="0" w:firstRowLastColumn="0" w:lastRowFirstColumn="0" w:lastRowLastColumn="0"/>
                </w:pPr>
              </w:pPrChange>
            </w:pPr>
          </w:p>
        </w:tc>
        <w:tc>
          <w:tcPr>
            <w:tcW w:w="996" w:type="dxa"/>
          </w:tcPr>
          <w:p w14:paraId="47B8BB3D" w14:textId="776BE8FF" w:rsidR="00ED7FBA" w:rsidRPr="00BC06DB" w:rsidDel="007E0AE3" w:rsidRDefault="00ED7FBA">
            <w:pPr>
              <w:spacing w:line="276" w:lineRule="auto"/>
              <w:cnfStyle w:val="000000100000" w:firstRow="0" w:lastRow="0" w:firstColumn="0" w:lastColumn="0" w:oddVBand="0" w:evenVBand="0" w:oddHBand="1" w:evenHBand="0" w:firstRowFirstColumn="0" w:firstRowLastColumn="0" w:lastRowFirstColumn="0" w:lastRowLastColumn="0"/>
              <w:rPr>
                <w:del w:id="1208" w:author="Gregory Montilla" w:date="2017-11-15T13:09:00Z"/>
                <w:rFonts w:asciiTheme="minorHAnsi" w:hAnsiTheme="minorHAnsi"/>
              </w:rPr>
              <w:pPrChange w:id="1209" w:author="Gregory Montilla" w:date="2017-10-07T13:47:00Z">
                <w:pPr>
                  <w:cnfStyle w:val="000000100000" w:firstRow="0" w:lastRow="0" w:firstColumn="0" w:lastColumn="0" w:oddVBand="0" w:evenVBand="0" w:oddHBand="1" w:evenHBand="0" w:firstRowFirstColumn="0" w:firstRowLastColumn="0" w:lastRowFirstColumn="0" w:lastRowLastColumn="0"/>
                </w:pPr>
              </w:pPrChange>
            </w:pPr>
          </w:p>
        </w:tc>
        <w:tc>
          <w:tcPr>
            <w:tcW w:w="2334" w:type="dxa"/>
          </w:tcPr>
          <w:p w14:paraId="14F3F4CB" w14:textId="1A3A8D8C" w:rsidR="00ED7FBA" w:rsidRPr="00BC06DB" w:rsidDel="007E0AE3" w:rsidRDefault="00ED7FBA">
            <w:pPr>
              <w:spacing w:line="276" w:lineRule="auto"/>
              <w:cnfStyle w:val="000000100000" w:firstRow="0" w:lastRow="0" w:firstColumn="0" w:lastColumn="0" w:oddVBand="0" w:evenVBand="0" w:oddHBand="1" w:evenHBand="0" w:firstRowFirstColumn="0" w:firstRowLastColumn="0" w:lastRowFirstColumn="0" w:lastRowLastColumn="0"/>
              <w:rPr>
                <w:del w:id="1210" w:author="Gregory Montilla" w:date="2017-11-15T13:09:00Z"/>
                <w:rFonts w:asciiTheme="minorHAnsi" w:hAnsiTheme="minorHAnsi"/>
              </w:rPr>
              <w:pPrChange w:id="1211" w:author="Gregory Montilla" w:date="2017-10-07T13:47:00Z">
                <w:pPr>
                  <w:cnfStyle w:val="000000100000" w:firstRow="0" w:lastRow="0" w:firstColumn="0" w:lastColumn="0" w:oddVBand="0" w:evenVBand="0" w:oddHBand="1" w:evenHBand="0" w:firstRowFirstColumn="0" w:firstRowLastColumn="0" w:lastRowFirstColumn="0" w:lastRowLastColumn="0"/>
                </w:pPr>
              </w:pPrChange>
            </w:pPr>
          </w:p>
        </w:tc>
        <w:tc>
          <w:tcPr>
            <w:tcW w:w="2251" w:type="dxa"/>
          </w:tcPr>
          <w:p w14:paraId="6E02DD38" w14:textId="3E7C4F14" w:rsidR="00ED7FBA" w:rsidRPr="00BC06DB" w:rsidDel="007E0AE3" w:rsidRDefault="00ED7FBA">
            <w:pPr>
              <w:spacing w:line="276" w:lineRule="auto"/>
              <w:cnfStyle w:val="000000100000" w:firstRow="0" w:lastRow="0" w:firstColumn="0" w:lastColumn="0" w:oddVBand="0" w:evenVBand="0" w:oddHBand="1" w:evenHBand="0" w:firstRowFirstColumn="0" w:firstRowLastColumn="0" w:lastRowFirstColumn="0" w:lastRowLastColumn="0"/>
              <w:rPr>
                <w:del w:id="1212" w:author="Gregory Montilla" w:date="2017-11-15T13:09:00Z"/>
                <w:rFonts w:asciiTheme="minorHAnsi" w:hAnsiTheme="minorHAnsi"/>
              </w:rPr>
              <w:pPrChange w:id="1213" w:author="Gregory Montilla" w:date="2017-10-07T13:47:00Z">
                <w:pPr>
                  <w:cnfStyle w:val="000000100000" w:firstRow="0" w:lastRow="0" w:firstColumn="0" w:lastColumn="0" w:oddVBand="0" w:evenVBand="0" w:oddHBand="1" w:evenHBand="0" w:firstRowFirstColumn="0" w:firstRowLastColumn="0" w:lastRowFirstColumn="0" w:lastRowLastColumn="0"/>
                </w:pPr>
              </w:pPrChange>
            </w:pPr>
          </w:p>
        </w:tc>
      </w:tr>
      <w:tr w:rsidR="002D323F" w:rsidRPr="008F725F" w:rsidDel="007E0AE3" w14:paraId="087B96F5" w14:textId="379F8C85" w:rsidTr="002D323F">
        <w:tblPrEx>
          <w:tblW w:w="10598" w:type="dxa"/>
          <w:tblPrExChange w:id="1214" w:author="Gregory Montilla" w:date="2017-11-15T13:05:00Z">
            <w:tblPrEx>
              <w:tblW w:w="10598" w:type="dxa"/>
            </w:tblPrEx>
          </w:tblPrExChange>
        </w:tblPrEx>
        <w:trPr>
          <w:trHeight w:val="412"/>
          <w:del w:id="1215" w:author="Gregory Montilla" w:date="2017-11-15T13:09:00Z"/>
          <w:trPrChange w:id="1216" w:author="Gregory Montilla" w:date="2017-11-15T13:05:00Z">
            <w:trPr>
              <w:trHeight w:val="412"/>
            </w:trPr>
          </w:trPrChange>
        </w:trPr>
        <w:tc>
          <w:tcPr>
            <w:cnfStyle w:val="001000000000" w:firstRow="0" w:lastRow="0" w:firstColumn="1" w:lastColumn="0" w:oddVBand="0" w:evenVBand="0" w:oddHBand="0" w:evenHBand="0" w:firstRowFirstColumn="0" w:firstRowLastColumn="0" w:lastRowFirstColumn="0" w:lastRowLastColumn="0"/>
            <w:tcW w:w="0" w:type="dxa"/>
            <w:tcPrChange w:id="1217" w:author="Gregory Montilla" w:date="2017-11-15T13:05:00Z">
              <w:tcPr>
                <w:tcW w:w="3231" w:type="dxa"/>
              </w:tcPr>
            </w:tcPrChange>
          </w:tcPr>
          <w:p w14:paraId="7E1971C2" w14:textId="45942A6F" w:rsidR="00ED7FBA" w:rsidRPr="00A52A04" w:rsidDel="007E0AE3" w:rsidRDefault="00ED7FBA">
            <w:pPr>
              <w:spacing w:line="276" w:lineRule="auto"/>
              <w:rPr>
                <w:del w:id="1218" w:author="Gregory Montilla" w:date="2017-11-15T13:09:00Z"/>
                <w:rFonts w:asciiTheme="minorHAnsi" w:hAnsiTheme="minorHAnsi"/>
              </w:rPr>
              <w:pPrChange w:id="1219" w:author="Gregory Montilla" w:date="2017-10-07T13:47:00Z">
                <w:pPr/>
              </w:pPrChange>
            </w:pPr>
          </w:p>
        </w:tc>
        <w:tc>
          <w:tcPr>
            <w:tcW w:w="0" w:type="dxa"/>
            <w:tcPrChange w:id="1220" w:author="Gregory Montilla" w:date="2017-11-15T13:05:00Z">
              <w:tcPr>
                <w:tcW w:w="1786" w:type="dxa"/>
              </w:tcPr>
            </w:tcPrChange>
          </w:tcPr>
          <w:p w14:paraId="312E2A05" w14:textId="323A03E5" w:rsidR="00ED7FBA" w:rsidRPr="00BC06DB" w:rsidDel="007E0AE3" w:rsidRDefault="00ED7FBA">
            <w:pPr>
              <w:spacing w:line="276" w:lineRule="auto"/>
              <w:cnfStyle w:val="000000000000" w:firstRow="0" w:lastRow="0" w:firstColumn="0" w:lastColumn="0" w:oddVBand="0" w:evenVBand="0" w:oddHBand="0" w:evenHBand="0" w:firstRowFirstColumn="0" w:firstRowLastColumn="0" w:lastRowFirstColumn="0" w:lastRowLastColumn="0"/>
              <w:rPr>
                <w:del w:id="1221" w:author="Gregory Montilla" w:date="2017-11-15T13:09:00Z"/>
                <w:rFonts w:asciiTheme="minorHAnsi" w:hAnsiTheme="minorHAnsi"/>
              </w:rPr>
              <w:pPrChange w:id="1222" w:author="Gregory Montilla" w:date="2017-10-07T13:47:00Z">
                <w:pPr>
                  <w:cnfStyle w:val="000000000000" w:firstRow="0" w:lastRow="0" w:firstColumn="0" w:lastColumn="0" w:oddVBand="0" w:evenVBand="0" w:oddHBand="0" w:evenHBand="0" w:firstRowFirstColumn="0" w:firstRowLastColumn="0" w:lastRowFirstColumn="0" w:lastRowLastColumn="0"/>
                </w:pPr>
              </w:pPrChange>
            </w:pPr>
          </w:p>
        </w:tc>
        <w:tc>
          <w:tcPr>
            <w:tcW w:w="0" w:type="dxa"/>
            <w:tcPrChange w:id="1223" w:author="Gregory Montilla" w:date="2017-11-15T13:05:00Z">
              <w:tcPr>
                <w:tcW w:w="996" w:type="dxa"/>
              </w:tcPr>
            </w:tcPrChange>
          </w:tcPr>
          <w:p w14:paraId="530ED61C" w14:textId="77C6F315" w:rsidR="00ED7FBA" w:rsidRPr="00BC06DB" w:rsidDel="007E0AE3" w:rsidRDefault="00ED7FBA">
            <w:pPr>
              <w:spacing w:line="276" w:lineRule="auto"/>
              <w:cnfStyle w:val="000000000000" w:firstRow="0" w:lastRow="0" w:firstColumn="0" w:lastColumn="0" w:oddVBand="0" w:evenVBand="0" w:oddHBand="0" w:evenHBand="0" w:firstRowFirstColumn="0" w:firstRowLastColumn="0" w:lastRowFirstColumn="0" w:lastRowLastColumn="0"/>
              <w:rPr>
                <w:del w:id="1224" w:author="Gregory Montilla" w:date="2017-11-15T13:09:00Z"/>
                <w:rFonts w:asciiTheme="minorHAnsi" w:hAnsiTheme="minorHAnsi"/>
              </w:rPr>
              <w:pPrChange w:id="1225" w:author="Gregory Montilla" w:date="2017-10-07T13:47:00Z">
                <w:pPr>
                  <w:cnfStyle w:val="000000000000" w:firstRow="0" w:lastRow="0" w:firstColumn="0" w:lastColumn="0" w:oddVBand="0" w:evenVBand="0" w:oddHBand="0" w:evenHBand="0" w:firstRowFirstColumn="0" w:firstRowLastColumn="0" w:lastRowFirstColumn="0" w:lastRowLastColumn="0"/>
                </w:pPr>
              </w:pPrChange>
            </w:pPr>
          </w:p>
        </w:tc>
        <w:tc>
          <w:tcPr>
            <w:tcW w:w="0" w:type="dxa"/>
            <w:tcPrChange w:id="1226" w:author="Gregory Montilla" w:date="2017-11-15T13:05:00Z">
              <w:tcPr>
                <w:tcW w:w="2334" w:type="dxa"/>
              </w:tcPr>
            </w:tcPrChange>
          </w:tcPr>
          <w:p w14:paraId="7B38D745" w14:textId="0CD99383" w:rsidR="00ED7FBA" w:rsidRPr="00BC06DB" w:rsidDel="007E0AE3" w:rsidRDefault="00ED7FBA">
            <w:pPr>
              <w:spacing w:line="276" w:lineRule="auto"/>
              <w:cnfStyle w:val="000000000000" w:firstRow="0" w:lastRow="0" w:firstColumn="0" w:lastColumn="0" w:oddVBand="0" w:evenVBand="0" w:oddHBand="0" w:evenHBand="0" w:firstRowFirstColumn="0" w:firstRowLastColumn="0" w:lastRowFirstColumn="0" w:lastRowLastColumn="0"/>
              <w:rPr>
                <w:del w:id="1227" w:author="Gregory Montilla" w:date="2017-11-15T13:09:00Z"/>
                <w:rFonts w:asciiTheme="minorHAnsi" w:hAnsiTheme="minorHAnsi"/>
              </w:rPr>
              <w:pPrChange w:id="1228" w:author="Gregory Montilla" w:date="2017-10-07T13:47:00Z">
                <w:pPr>
                  <w:cnfStyle w:val="000000000000" w:firstRow="0" w:lastRow="0" w:firstColumn="0" w:lastColumn="0" w:oddVBand="0" w:evenVBand="0" w:oddHBand="0" w:evenHBand="0" w:firstRowFirstColumn="0" w:firstRowLastColumn="0" w:lastRowFirstColumn="0" w:lastRowLastColumn="0"/>
                </w:pPr>
              </w:pPrChange>
            </w:pPr>
          </w:p>
        </w:tc>
        <w:tc>
          <w:tcPr>
            <w:tcW w:w="0" w:type="dxa"/>
            <w:tcPrChange w:id="1229" w:author="Gregory Montilla" w:date="2017-11-15T13:05:00Z">
              <w:tcPr>
                <w:tcW w:w="2251" w:type="dxa"/>
              </w:tcPr>
            </w:tcPrChange>
          </w:tcPr>
          <w:p w14:paraId="4EA76FDF" w14:textId="2843444A" w:rsidR="00ED7FBA" w:rsidRPr="00BC06DB" w:rsidDel="007E0AE3" w:rsidRDefault="00ED7FBA">
            <w:pPr>
              <w:spacing w:line="276" w:lineRule="auto"/>
              <w:cnfStyle w:val="000000000000" w:firstRow="0" w:lastRow="0" w:firstColumn="0" w:lastColumn="0" w:oddVBand="0" w:evenVBand="0" w:oddHBand="0" w:evenHBand="0" w:firstRowFirstColumn="0" w:firstRowLastColumn="0" w:lastRowFirstColumn="0" w:lastRowLastColumn="0"/>
              <w:rPr>
                <w:del w:id="1230" w:author="Gregory Montilla" w:date="2017-11-15T13:09:00Z"/>
                <w:rFonts w:asciiTheme="minorHAnsi" w:hAnsiTheme="minorHAnsi"/>
              </w:rPr>
              <w:pPrChange w:id="1231" w:author="Gregory Montilla" w:date="2017-10-07T13:47:00Z">
                <w:pPr>
                  <w:cnfStyle w:val="000000000000" w:firstRow="0" w:lastRow="0" w:firstColumn="0" w:lastColumn="0" w:oddVBand="0" w:evenVBand="0" w:oddHBand="0" w:evenHBand="0" w:firstRowFirstColumn="0" w:firstRowLastColumn="0" w:lastRowFirstColumn="0" w:lastRowLastColumn="0"/>
                </w:pPr>
              </w:pPrChange>
            </w:pPr>
          </w:p>
        </w:tc>
      </w:tr>
      <w:tr w:rsidR="002D323F" w:rsidRPr="008F725F" w:rsidDel="007E0AE3" w14:paraId="428EFAAE" w14:textId="272A070B" w:rsidTr="002D323F">
        <w:trPr>
          <w:cnfStyle w:val="000000100000" w:firstRow="0" w:lastRow="0" w:firstColumn="0" w:lastColumn="0" w:oddVBand="0" w:evenVBand="0" w:oddHBand="1" w:evenHBand="0" w:firstRowFirstColumn="0" w:firstRowLastColumn="0" w:lastRowFirstColumn="0" w:lastRowLastColumn="0"/>
          <w:trHeight w:val="412"/>
          <w:del w:id="1232" w:author="Gregory Montilla" w:date="2017-11-15T13:09:00Z"/>
        </w:trPr>
        <w:tc>
          <w:tcPr>
            <w:cnfStyle w:val="001000000000" w:firstRow="0" w:lastRow="0" w:firstColumn="1" w:lastColumn="0" w:oddVBand="0" w:evenVBand="0" w:oddHBand="0" w:evenHBand="0" w:firstRowFirstColumn="0" w:firstRowLastColumn="0" w:lastRowFirstColumn="0" w:lastRowLastColumn="0"/>
            <w:tcW w:w="3231" w:type="dxa"/>
          </w:tcPr>
          <w:p w14:paraId="085AD96C" w14:textId="3EF8DC72" w:rsidR="00ED7FBA" w:rsidRPr="00A52A04" w:rsidDel="007E0AE3" w:rsidRDefault="00ED7FBA">
            <w:pPr>
              <w:spacing w:line="276" w:lineRule="auto"/>
              <w:rPr>
                <w:del w:id="1233" w:author="Gregory Montilla" w:date="2017-11-15T13:09:00Z"/>
                <w:rFonts w:asciiTheme="minorHAnsi" w:hAnsiTheme="minorHAnsi"/>
              </w:rPr>
              <w:pPrChange w:id="1234" w:author="Gregory Montilla" w:date="2017-10-07T13:47:00Z">
                <w:pPr/>
              </w:pPrChange>
            </w:pPr>
          </w:p>
        </w:tc>
        <w:tc>
          <w:tcPr>
            <w:tcW w:w="1786" w:type="dxa"/>
          </w:tcPr>
          <w:p w14:paraId="2053C25A" w14:textId="33A63C4A" w:rsidR="00ED7FBA" w:rsidRPr="00BC06DB" w:rsidDel="007E0AE3" w:rsidRDefault="00ED7FBA">
            <w:pPr>
              <w:spacing w:line="276" w:lineRule="auto"/>
              <w:cnfStyle w:val="000000100000" w:firstRow="0" w:lastRow="0" w:firstColumn="0" w:lastColumn="0" w:oddVBand="0" w:evenVBand="0" w:oddHBand="1" w:evenHBand="0" w:firstRowFirstColumn="0" w:firstRowLastColumn="0" w:lastRowFirstColumn="0" w:lastRowLastColumn="0"/>
              <w:rPr>
                <w:del w:id="1235" w:author="Gregory Montilla" w:date="2017-11-15T13:09:00Z"/>
                <w:rFonts w:asciiTheme="minorHAnsi" w:hAnsiTheme="minorHAnsi"/>
              </w:rPr>
              <w:pPrChange w:id="1236" w:author="Gregory Montilla" w:date="2017-10-07T13:47:00Z">
                <w:pPr>
                  <w:cnfStyle w:val="000000100000" w:firstRow="0" w:lastRow="0" w:firstColumn="0" w:lastColumn="0" w:oddVBand="0" w:evenVBand="0" w:oddHBand="1" w:evenHBand="0" w:firstRowFirstColumn="0" w:firstRowLastColumn="0" w:lastRowFirstColumn="0" w:lastRowLastColumn="0"/>
                </w:pPr>
              </w:pPrChange>
            </w:pPr>
          </w:p>
        </w:tc>
        <w:tc>
          <w:tcPr>
            <w:tcW w:w="996" w:type="dxa"/>
          </w:tcPr>
          <w:p w14:paraId="4853C06D" w14:textId="60651BF0" w:rsidR="00ED7FBA" w:rsidRPr="00BC06DB" w:rsidDel="007E0AE3" w:rsidRDefault="00ED7FBA">
            <w:pPr>
              <w:spacing w:line="276" w:lineRule="auto"/>
              <w:cnfStyle w:val="000000100000" w:firstRow="0" w:lastRow="0" w:firstColumn="0" w:lastColumn="0" w:oddVBand="0" w:evenVBand="0" w:oddHBand="1" w:evenHBand="0" w:firstRowFirstColumn="0" w:firstRowLastColumn="0" w:lastRowFirstColumn="0" w:lastRowLastColumn="0"/>
              <w:rPr>
                <w:del w:id="1237" w:author="Gregory Montilla" w:date="2017-11-15T13:09:00Z"/>
                <w:rFonts w:asciiTheme="minorHAnsi" w:hAnsiTheme="minorHAnsi"/>
              </w:rPr>
              <w:pPrChange w:id="1238" w:author="Gregory Montilla" w:date="2017-10-07T13:47:00Z">
                <w:pPr>
                  <w:cnfStyle w:val="000000100000" w:firstRow="0" w:lastRow="0" w:firstColumn="0" w:lastColumn="0" w:oddVBand="0" w:evenVBand="0" w:oddHBand="1" w:evenHBand="0" w:firstRowFirstColumn="0" w:firstRowLastColumn="0" w:lastRowFirstColumn="0" w:lastRowLastColumn="0"/>
                </w:pPr>
              </w:pPrChange>
            </w:pPr>
          </w:p>
        </w:tc>
        <w:tc>
          <w:tcPr>
            <w:tcW w:w="2334" w:type="dxa"/>
          </w:tcPr>
          <w:p w14:paraId="5009E53F" w14:textId="35AACC80" w:rsidR="00ED7FBA" w:rsidRPr="00BC06DB" w:rsidDel="007E0AE3" w:rsidRDefault="00ED7FBA">
            <w:pPr>
              <w:spacing w:line="276" w:lineRule="auto"/>
              <w:cnfStyle w:val="000000100000" w:firstRow="0" w:lastRow="0" w:firstColumn="0" w:lastColumn="0" w:oddVBand="0" w:evenVBand="0" w:oddHBand="1" w:evenHBand="0" w:firstRowFirstColumn="0" w:firstRowLastColumn="0" w:lastRowFirstColumn="0" w:lastRowLastColumn="0"/>
              <w:rPr>
                <w:del w:id="1239" w:author="Gregory Montilla" w:date="2017-11-15T13:09:00Z"/>
                <w:rFonts w:asciiTheme="minorHAnsi" w:hAnsiTheme="minorHAnsi"/>
              </w:rPr>
              <w:pPrChange w:id="1240" w:author="Gregory Montilla" w:date="2017-10-07T13:47:00Z">
                <w:pPr>
                  <w:cnfStyle w:val="000000100000" w:firstRow="0" w:lastRow="0" w:firstColumn="0" w:lastColumn="0" w:oddVBand="0" w:evenVBand="0" w:oddHBand="1" w:evenHBand="0" w:firstRowFirstColumn="0" w:firstRowLastColumn="0" w:lastRowFirstColumn="0" w:lastRowLastColumn="0"/>
                </w:pPr>
              </w:pPrChange>
            </w:pPr>
          </w:p>
        </w:tc>
        <w:tc>
          <w:tcPr>
            <w:tcW w:w="2251" w:type="dxa"/>
          </w:tcPr>
          <w:p w14:paraId="26AC7EF3" w14:textId="2272BF85" w:rsidR="00ED7FBA" w:rsidRPr="00BC06DB" w:rsidDel="007E0AE3" w:rsidRDefault="00ED7FBA">
            <w:pPr>
              <w:spacing w:line="276" w:lineRule="auto"/>
              <w:cnfStyle w:val="000000100000" w:firstRow="0" w:lastRow="0" w:firstColumn="0" w:lastColumn="0" w:oddVBand="0" w:evenVBand="0" w:oddHBand="1" w:evenHBand="0" w:firstRowFirstColumn="0" w:firstRowLastColumn="0" w:lastRowFirstColumn="0" w:lastRowLastColumn="0"/>
              <w:rPr>
                <w:del w:id="1241" w:author="Gregory Montilla" w:date="2017-11-15T13:09:00Z"/>
                <w:rFonts w:asciiTheme="minorHAnsi" w:hAnsiTheme="minorHAnsi"/>
              </w:rPr>
              <w:pPrChange w:id="1242" w:author="Gregory Montilla" w:date="2017-10-07T13:47:00Z">
                <w:pPr>
                  <w:cnfStyle w:val="000000100000" w:firstRow="0" w:lastRow="0" w:firstColumn="0" w:lastColumn="0" w:oddVBand="0" w:evenVBand="0" w:oddHBand="1" w:evenHBand="0" w:firstRowFirstColumn="0" w:firstRowLastColumn="0" w:lastRowFirstColumn="0" w:lastRowLastColumn="0"/>
                </w:pPr>
              </w:pPrChange>
            </w:pPr>
          </w:p>
        </w:tc>
      </w:tr>
      <w:tr w:rsidR="002D323F" w:rsidRPr="008F725F" w:rsidDel="007E0AE3" w14:paraId="4157C1CA" w14:textId="3473D31A" w:rsidTr="002D323F">
        <w:tblPrEx>
          <w:tblW w:w="10598" w:type="dxa"/>
          <w:tblPrExChange w:id="1243" w:author="Gregory Montilla" w:date="2017-11-15T13:05:00Z">
            <w:tblPrEx>
              <w:tblW w:w="10598" w:type="dxa"/>
            </w:tblPrEx>
          </w:tblPrExChange>
        </w:tblPrEx>
        <w:trPr>
          <w:trHeight w:val="412"/>
          <w:del w:id="1244" w:author="Gregory Montilla" w:date="2017-11-15T13:09:00Z"/>
          <w:trPrChange w:id="1245" w:author="Gregory Montilla" w:date="2017-11-15T13:05:00Z">
            <w:trPr>
              <w:trHeight w:val="412"/>
            </w:trPr>
          </w:trPrChange>
        </w:trPr>
        <w:tc>
          <w:tcPr>
            <w:cnfStyle w:val="001000000000" w:firstRow="0" w:lastRow="0" w:firstColumn="1" w:lastColumn="0" w:oddVBand="0" w:evenVBand="0" w:oddHBand="0" w:evenHBand="0" w:firstRowFirstColumn="0" w:firstRowLastColumn="0" w:lastRowFirstColumn="0" w:lastRowLastColumn="0"/>
            <w:tcW w:w="0" w:type="dxa"/>
            <w:tcPrChange w:id="1246" w:author="Gregory Montilla" w:date="2017-11-15T13:05:00Z">
              <w:tcPr>
                <w:tcW w:w="3231" w:type="dxa"/>
              </w:tcPr>
            </w:tcPrChange>
          </w:tcPr>
          <w:p w14:paraId="0233CD37" w14:textId="121197FC" w:rsidR="00E634DB" w:rsidRPr="00A52A04" w:rsidDel="007E0AE3" w:rsidRDefault="00E634DB">
            <w:pPr>
              <w:spacing w:line="276" w:lineRule="auto"/>
              <w:rPr>
                <w:del w:id="1247" w:author="Gregory Montilla" w:date="2017-11-15T13:09:00Z"/>
                <w:rFonts w:asciiTheme="minorHAnsi" w:hAnsiTheme="minorHAnsi"/>
              </w:rPr>
              <w:pPrChange w:id="1248" w:author="Gregory Montilla" w:date="2017-10-07T13:47:00Z">
                <w:pPr/>
              </w:pPrChange>
            </w:pPr>
          </w:p>
        </w:tc>
        <w:tc>
          <w:tcPr>
            <w:tcW w:w="0" w:type="dxa"/>
            <w:tcPrChange w:id="1249" w:author="Gregory Montilla" w:date="2017-11-15T13:05:00Z">
              <w:tcPr>
                <w:tcW w:w="1786" w:type="dxa"/>
              </w:tcPr>
            </w:tcPrChange>
          </w:tcPr>
          <w:p w14:paraId="18546EF4" w14:textId="4F49227F" w:rsidR="00ED7FBA" w:rsidRPr="00BC06DB" w:rsidDel="007E0AE3" w:rsidRDefault="00ED7FBA">
            <w:pPr>
              <w:spacing w:line="276" w:lineRule="auto"/>
              <w:cnfStyle w:val="000000000000" w:firstRow="0" w:lastRow="0" w:firstColumn="0" w:lastColumn="0" w:oddVBand="0" w:evenVBand="0" w:oddHBand="0" w:evenHBand="0" w:firstRowFirstColumn="0" w:firstRowLastColumn="0" w:lastRowFirstColumn="0" w:lastRowLastColumn="0"/>
              <w:rPr>
                <w:del w:id="1250" w:author="Gregory Montilla" w:date="2017-11-15T13:09:00Z"/>
                <w:rFonts w:asciiTheme="minorHAnsi" w:hAnsiTheme="minorHAnsi"/>
              </w:rPr>
              <w:pPrChange w:id="1251" w:author="Gregory Montilla" w:date="2017-10-07T13:47:00Z">
                <w:pPr>
                  <w:cnfStyle w:val="000000000000" w:firstRow="0" w:lastRow="0" w:firstColumn="0" w:lastColumn="0" w:oddVBand="0" w:evenVBand="0" w:oddHBand="0" w:evenHBand="0" w:firstRowFirstColumn="0" w:firstRowLastColumn="0" w:lastRowFirstColumn="0" w:lastRowLastColumn="0"/>
                </w:pPr>
              </w:pPrChange>
            </w:pPr>
          </w:p>
        </w:tc>
        <w:tc>
          <w:tcPr>
            <w:tcW w:w="0" w:type="dxa"/>
            <w:tcPrChange w:id="1252" w:author="Gregory Montilla" w:date="2017-11-15T13:05:00Z">
              <w:tcPr>
                <w:tcW w:w="996" w:type="dxa"/>
              </w:tcPr>
            </w:tcPrChange>
          </w:tcPr>
          <w:p w14:paraId="7A31546A" w14:textId="50B7F4B4" w:rsidR="00ED7FBA" w:rsidRPr="00BC06DB" w:rsidDel="007E0AE3" w:rsidRDefault="00ED7FBA">
            <w:pPr>
              <w:spacing w:line="276" w:lineRule="auto"/>
              <w:cnfStyle w:val="000000000000" w:firstRow="0" w:lastRow="0" w:firstColumn="0" w:lastColumn="0" w:oddVBand="0" w:evenVBand="0" w:oddHBand="0" w:evenHBand="0" w:firstRowFirstColumn="0" w:firstRowLastColumn="0" w:lastRowFirstColumn="0" w:lastRowLastColumn="0"/>
              <w:rPr>
                <w:del w:id="1253" w:author="Gregory Montilla" w:date="2017-11-15T13:09:00Z"/>
                <w:rFonts w:asciiTheme="minorHAnsi" w:hAnsiTheme="minorHAnsi"/>
              </w:rPr>
              <w:pPrChange w:id="1254" w:author="Gregory Montilla" w:date="2017-10-07T13:47:00Z">
                <w:pPr>
                  <w:cnfStyle w:val="000000000000" w:firstRow="0" w:lastRow="0" w:firstColumn="0" w:lastColumn="0" w:oddVBand="0" w:evenVBand="0" w:oddHBand="0" w:evenHBand="0" w:firstRowFirstColumn="0" w:firstRowLastColumn="0" w:lastRowFirstColumn="0" w:lastRowLastColumn="0"/>
                </w:pPr>
              </w:pPrChange>
            </w:pPr>
          </w:p>
        </w:tc>
        <w:tc>
          <w:tcPr>
            <w:tcW w:w="0" w:type="dxa"/>
            <w:tcPrChange w:id="1255" w:author="Gregory Montilla" w:date="2017-11-15T13:05:00Z">
              <w:tcPr>
                <w:tcW w:w="2334" w:type="dxa"/>
              </w:tcPr>
            </w:tcPrChange>
          </w:tcPr>
          <w:p w14:paraId="51806C2E" w14:textId="1DF8FE08" w:rsidR="00ED7FBA" w:rsidRPr="00BC06DB" w:rsidDel="007E0AE3" w:rsidRDefault="00ED7FBA">
            <w:pPr>
              <w:spacing w:line="276" w:lineRule="auto"/>
              <w:cnfStyle w:val="000000000000" w:firstRow="0" w:lastRow="0" w:firstColumn="0" w:lastColumn="0" w:oddVBand="0" w:evenVBand="0" w:oddHBand="0" w:evenHBand="0" w:firstRowFirstColumn="0" w:firstRowLastColumn="0" w:lastRowFirstColumn="0" w:lastRowLastColumn="0"/>
              <w:rPr>
                <w:del w:id="1256" w:author="Gregory Montilla" w:date="2017-11-15T13:09:00Z"/>
                <w:rFonts w:asciiTheme="minorHAnsi" w:hAnsiTheme="minorHAnsi"/>
              </w:rPr>
              <w:pPrChange w:id="1257" w:author="Gregory Montilla" w:date="2017-10-07T13:47:00Z">
                <w:pPr>
                  <w:cnfStyle w:val="000000000000" w:firstRow="0" w:lastRow="0" w:firstColumn="0" w:lastColumn="0" w:oddVBand="0" w:evenVBand="0" w:oddHBand="0" w:evenHBand="0" w:firstRowFirstColumn="0" w:firstRowLastColumn="0" w:lastRowFirstColumn="0" w:lastRowLastColumn="0"/>
                </w:pPr>
              </w:pPrChange>
            </w:pPr>
          </w:p>
        </w:tc>
        <w:tc>
          <w:tcPr>
            <w:tcW w:w="0" w:type="dxa"/>
            <w:tcPrChange w:id="1258" w:author="Gregory Montilla" w:date="2017-11-15T13:05:00Z">
              <w:tcPr>
                <w:tcW w:w="2251" w:type="dxa"/>
              </w:tcPr>
            </w:tcPrChange>
          </w:tcPr>
          <w:p w14:paraId="46C2FC59" w14:textId="3FB8ED49" w:rsidR="00ED7FBA" w:rsidRPr="00BC06DB" w:rsidDel="007E0AE3" w:rsidRDefault="00ED7FBA">
            <w:pPr>
              <w:spacing w:line="276" w:lineRule="auto"/>
              <w:cnfStyle w:val="000000000000" w:firstRow="0" w:lastRow="0" w:firstColumn="0" w:lastColumn="0" w:oddVBand="0" w:evenVBand="0" w:oddHBand="0" w:evenHBand="0" w:firstRowFirstColumn="0" w:firstRowLastColumn="0" w:lastRowFirstColumn="0" w:lastRowLastColumn="0"/>
              <w:rPr>
                <w:del w:id="1259" w:author="Gregory Montilla" w:date="2017-11-15T13:09:00Z"/>
                <w:rFonts w:asciiTheme="minorHAnsi" w:hAnsiTheme="minorHAnsi"/>
              </w:rPr>
              <w:pPrChange w:id="1260" w:author="Gregory Montilla" w:date="2017-10-07T13:47:00Z">
                <w:pPr>
                  <w:cnfStyle w:val="000000000000" w:firstRow="0" w:lastRow="0" w:firstColumn="0" w:lastColumn="0" w:oddVBand="0" w:evenVBand="0" w:oddHBand="0" w:evenHBand="0" w:firstRowFirstColumn="0" w:firstRowLastColumn="0" w:lastRowFirstColumn="0" w:lastRowLastColumn="0"/>
                </w:pPr>
              </w:pPrChange>
            </w:pPr>
          </w:p>
        </w:tc>
      </w:tr>
    </w:tbl>
    <w:p w14:paraId="5EB24BF5" w14:textId="5A764E28" w:rsidR="00ED7FBA" w:rsidRPr="00A52A04" w:rsidDel="007E0AE3" w:rsidRDefault="00ED7FBA">
      <w:pPr>
        <w:spacing w:line="276" w:lineRule="auto"/>
        <w:rPr>
          <w:del w:id="1261" w:author="Gregory Montilla" w:date="2017-11-15T13:09:00Z"/>
          <w:rFonts w:asciiTheme="minorHAnsi" w:hAnsiTheme="minorHAnsi"/>
        </w:rPr>
        <w:pPrChange w:id="1262" w:author="Gregory Montilla" w:date="2017-10-07T13:47:00Z">
          <w:pPr/>
        </w:pPrChange>
      </w:pPr>
    </w:p>
    <w:p w14:paraId="7918CD38" w14:textId="77777777" w:rsidR="003251A4" w:rsidRPr="00BC06DB" w:rsidDel="007E0AE3" w:rsidRDefault="003251A4">
      <w:pPr>
        <w:spacing w:line="276" w:lineRule="auto"/>
        <w:rPr>
          <w:del w:id="1263" w:author="Gregory Montilla" w:date="2017-11-15T13:09:00Z"/>
          <w:rFonts w:asciiTheme="minorHAnsi" w:hAnsiTheme="minorHAnsi"/>
        </w:rPr>
        <w:pPrChange w:id="1264" w:author="Gregory Montilla" w:date="2017-10-07T13:47:00Z">
          <w:pPr/>
        </w:pPrChange>
      </w:pPr>
    </w:p>
    <w:p w14:paraId="4785C7AB" w14:textId="77777777" w:rsidR="009B2B35" w:rsidRPr="00BC06DB" w:rsidRDefault="009B2B35">
      <w:pPr>
        <w:pStyle w:val="Heading1"/>
        <w:pPrChange w:id="1265" w:author="Gregory Montilla" w:date="2017-10-07T13:47:00Z">
          <w:pPr>
            <w:spacing w:line="276" w:lineRule="auto"/>
          </w:pPr>
        </w:pPrChange>
      </w:pPr>
    </w:p>
    <w:tbl>
      <w:tblPr>
        <w:tblStyle w:val="GridTable4-Accent1"/>
        <w:tblW w:w="9333" w:type="dxa"/>
        <w:tblLook w:val="04A0" w:firstRow="1" w:lastRow="0" w:firstColumn="1" w:lastColumn="0" w:noHBand="0" w:noVBand="1"/>
        <w:tblPrChange w:id="1266" w:author="Gregory Montilla" w:date="2017-11-17T17:07:00Z">
          <w:tblPr>
            <w:tblStyle w:val="TableGrid"/>
            <w:tblW w:w="9333" w:type="dxa"/>
            <w:tblInd w:w="113" w:type="dxa"/>
            <w:tblLook w:val="04A0" w:firstRow="1" w:lastRow="0" w:firstColumn="1" w:lastColumn="0" w:noHBand="0" w:noVBand="1"/>
          </w:tblPr>
        </w:tblPrChange>
      </w:tblPr>
      <w:tblGrid>
        <w:gridCol w:w="1392"/>
        <w:gridCol w:w="1303"/>
        <w:gridCol w:w="714"/>
        <w:gridCol w:w="1794"/>
        <w:gridCol w:w="4130"/>
        <w:tblGridChange w:id="1267">
          <w:tblGrid>
            <w:gridCol w:w="1130"/>
            <w:gridCol w:w="262"/>
            <w:gridCol w:w="997"/>
            <w:gridCol w:w="306"/>
            <w:gridCol w:w="714"/>
            <w:gridCol w:w="301"/>
            <w:gridCol w:w="718"/>
            <w:gridCol w:w="775"/>
            <w:gridCol w:w="1022"/>
            <w:gridCol w:w="3108"/>
            <w:gridCol w:w="1130"/>
          </w:tblGrid>
        </w:tblGridChange>
      </w:tblGrid>
      <w:tr w:rsidR="0040677F" w14:paraId="71F84004" w14:textId="77777777" w:rsidTr="00224C29">
        <w:trPr>
          <w:cnfStyle w:val="100000000000" w:firstRow="1" w:lastRow="0" w:firstColumn="0" w:lastColumn="0" w:oddVBand="0" w:evenVBand="0" w:oddHBand="0" w:evenHBand="0" w:firstRowFirstColumn="0" w:firstRowLastColumn="0" w:lastRowFirstColumn="0" w:lastRowLastColumn="0"/>
          <w:trHeight w:val="512"/>
          <w:ins w:id="1268" w:author="Gregory Montilla" w:date="2017-11-17T17:05:00Z"/>
          <w:trPrChange w:id="1269" w:author="Gregory Montilla" w:date="2017-11-17T17:07:00Z">
            <w:trPr>
              <w:gridBefore w:val="1"/>
            </w:trPr>
          </w:trPrChange>
        </w:trPr>
        <w:tc>
          <w:tcPr>
            <w:cnfStyle w:val="001000000000" w:firstRow="0" w:lastRow="0" w:firstColumn="1" w:lastColumn="0" w:oddVBand="0" w:evenVBand="0" w:oddHBand="0" w:evenHBand="0" w:firstRowFirstColumn="0" w:firstRowLastColumn="0" w:lastRowFirstColumn="0" w:lastRowLastColumn="0"/>
            <w:tcW w:w="1392" w:type="dxa"/>
            <w:tcPrChange w:id="1270" w:author="Gregory Montilla" w:date="2017-11-17T17:07:00Z">
              <w:tcPr>
                <w:tcW w:w="1259" w:type="dxa"/>
                <w:gridSpan w:val="2"/>
              </w:tcPr>
            </w:tcPrChange>
          </w:tcPr>
          <w:p w14:paraId="4A49290A" w14:textId="58085D4A" w:rsidR="0040677F" w:rsidRDefault="0040677F">
            <w:pPr>
              <w:spacing w:after="160" w:line="259" w:lineRule="auto"/>
              <w:cnfStyle w:val="101000000000" w:firstRow="1" w:lastRow="0" w:firstColumn="1" w:lastColumn="0" w:oddVBand="0" w:evenVBand="0" w:oddHBand="0" w:evenHBand="0" w:firstRowFirstColumn="0" w:firstRowLastColumn="0" w:lastRowFirstColumn="0" w:lastRowLastColumn="0"/>
              <w:rPr>
                <w:ins w:id="1271" w:author="Gregory Montilla" w:date="2017-11-17T17:05:00Z"/>
                <w:rFonts w:asciiTheme="minorHAnsi" w:hAnsiTheme="minorHAnsi"/>
              </w:rPr>
            </w:pPr>
            <w:ins w:id="1272" w:author="Gregory Montilla" w:date="2017-11-17T17:05:00Z">
              <w:r>
                <w:rPr>
                  <w:rFonts w:asciiTheme="minorHAnsi" w:hAnsiTheme="minorHAnsi"/>
                </w:rPr>
                <w:t>Name</w:t>
              </w:r>
            </w:ins>
          </w:p>
        </w:tc>
        <w:tc>
          <w:tcPr>
            <w:tcW w:w="1303" w:type="dxa"/>
            <w:tcPrChange w:id="1273" w:author="Gregory Montilla" w:date="2017-11-17T17:07:00Z">
              <w:tcPr>
                <w:tcW w:w="1321" w:type="dxa"/>
                <w:gridSpan w:val="3"/>
              </w:tcPr>
            </w:tcPrChange>
          </w:tcPr>
          <w:p w14:paraId="73B850FA" w14:textId="2DE8A910" w:rsidR="0040677F" w:rsidRDefault="0040677F">
            <w:pPr>
              <w:spacing w:after="160" w:line="259" w:lineRule="auto"/>
              <w:cnfStyle w:val="100000000000" w:firstRow="1" w:lastRow="0" w:firstColumn="0" w:lastColumn="0" w:oddVBand="0" w:evenVBand="0" w:oddHBand="0" w:evenHBand="0" w:firstRowFirstColumn="0" w:firstRowLastColumn="0" w:lastRowFirstColumn="0" w:lastRowLastColumn="0"/>
              <w:rPr>
                <w:ins w:id="1274" w:author="Gregory Montilla" w:date="2017-11-17T17:05:00Z"/>
                <w:rFonts w:asciiTheme="minorHAnsi" w:hAnsiTheme="minorHAnsi"/>
              </w:rPr>
            </w:pPr>
            <w:ins w:id="1275" w:author="Gregory Montilla" w:date="2017-11-17T17:06:00Z">
              <w:r>
                <w:rPr>
                  <w:rFonts w:asciiTheme="minorHAnsi" w:hAnsiTheme="minorHAnsi"/>
                </w:rPr>
                <w:t>Data Type</w:t>
              </w:r>
            </w:ins>
          </w:p>
        </w:tc>
        <w:tc>
          <w:tcPr>
            <w:tcW w:w="714" w:type="dxa"/>
            <w:tcPrChange w:id="1276" w:author="Gregory Montilla" w:date="2017-11-17T17:07:00Z">
              <w:tcPr>
                <w:tcW w:w="718" w:type="dxa"/>
              </w:tcPr>
            </w:tcPrChange>
          </w:tcPr>
          <w:p w14:paraId="010779B1" w14:textId="51AA95E4" w:rsidR="0040677F" w:rsidRDefault="0040677F">
            <w:pPr>
              <w:spacing w:after="160" w:line="259" w:lineRule="auto"/>
              <w:cnfStyle w:val="100000000000" w:firstRow="1" w:lastRow="0" w:firstColumn="0" w:lastColumn="0" w:oddVBand="0" w:evenVBand="0" w:oddHBand="0" w:evenHBand="0" w:firstRowFirstColumn="0" w:firstRowLastColumn="0" w:lastRowFirstColumn="0" w:lastRowLastColumn="0"/>
              <w:rPr>
                <w:ins w:id="1277" w:author="Gregory Montilla" w:date="2017-11-17T17:05:00Z"/>
                <w:rFonts w:asciiTheme="minorHAnsi" w:hAnsiTheme="minorHAnsi"/>
              </w:rPr>
            </w:pPr>
            <w:ins w:id="1278" w:author="Gregory Montilla" w:date="2017-11-17T17:06:00Z">
              <w:r>
                <w:rPr>
                  <w:rFonts w:asciiTheme="minorHAnsi" w:hAnsiTheme="minorHAnsi"/>
                </w:rPr>
                <w:t>Size</w:t>
              </w:r>
            </w:ins>
          </w:p>
        </w:tc>
        <w:tc>
          <w:tcPr>
            <w:tcW w:w="1794" w:type="dxa"/>
            <w:tcPrChange w:id="1279" w:author="Gregory Montilla" w:date="2017-11-17T17:07:00Z">
              <w:tcPr>
                <w:tcW w:w="1797" w:type="dxa"/>
                <w:gridSpan w:val="2"/>
              </w:tcPr>
            </w:tcPrChange>
          </w:tcPr>
          <w:p w14:paraId="16D419F3" w14:textId="184525D2" w:rsidR="0040677F" w:rsidRDefault="0040677F">
            <w:pPr>
              <w:spacing w:after="160" w:line="259" w:lineRule="auto"/>
              <w:cnfStyle w:val="100000000000" w:firstRow="1" w:lastRow="0" w:firstColumn="0" w:lastColumn="0" w:oddVBand="0" w:evenVBand="0" w:oddHBand="0" w:evenHBand="0" w:firstRowFirstColumn="0" w:firstRowLastColumn="0" w:lastRowFirstColumn="0" w:lastRowLastColumn="0"/>
              <w:rPr>
                <w:ins w:id="1280" w:author="Gregory Montilla" w:date="2017-11-17T17:05:00Z"/>
                <w:rFonts w:asciiTheme="minorHAnsi" w:hAnsiTheme="minorHAnsi"/>
              </w:rPr>
            </w:pPr>
            <w:ins w:id="1281" w:author="Gregory Montilla" w:date="2017-11-17T17:06:00Z">
              <w:r>
                <w:rPr>
                  <w:rFonts w:asciiTheme="minorHAnsi" w:hAnsiTheme="minorHAnsi"/>
                </w:rPr>
                <w:t>Domain/Range</w:t>
              </w:r>
            </w:ins>
          </w:p>
        </w:tc>
        <w:tc>
          <w:tcPr>
            <w:tcW w:w="4130" w:type="dxa"/>
            <w:tcPrChange w:id="1282" w:author="Gregory Montilla" w:date="2017-11-17T17:07:00Z">
              <w:tcPr>
                <w:tcW w:w="4238" w:type="dxa"/>
                <w:gridSpan w:val="2"/>
              </w:tcPr>
            </w:tcPrChange>
          </w:tcPr>
          <w:p w14:paraId="61F43DEB" w14:textId="3F1032EB" w:rsidR="0040677F" w:rsidRDefault="0040677F">
            <w:pPr>
              <w:spacing w:after="160" w:line="259" w:lineRule="auto"/>
              <w:cnfStyle w:val="100000000000" w:firstRow="1" w:lastRow="0" w:firstColumn="0" w:lastColumn="0" w:oddVBand="0" w:evenVBand="0" w:oddHBand="0" w:evenHBand="0" w:firstRowFirstColumn="0" w:firstRowLastColumn="0" w:lastRowFirstColumn="0" w:lastRowLastColumn="0"/>
              <w:rPr>
                <w:ins w:id="1283" w:author="Gregory Montilla" w:date="2017-11-17T17:05:00Z"/>
                <w:rFonts w:asciiTheme="minorHAnsi" w:hAnsiTheme="minorHAnsi"/>
              </w:rPr>
            </w:pPr>
            <w:ins w:id="1284" w:author="Gregory Montilla" w:date="2017-11-17T17:06:00Z">
              <w:r>
                <w:rPr>
                  <w:rFonts w:asciiTheme="minorHAnsi" w:hAnsiTheme="minorHAnsi"/>
                </w:rPr>
                <w:t>What if?</w:t>
              </w:r>
            </w:ins>
          </w:p>
        </w:tc>
      </w:tr>
      <w:tr w:rsidR="005C7A09" w14:paraId="05A02B9F" w14:textId="77777777" w:rsidTr="00224C29">
        <w:trPr>
          <w:cnfStyle w:val="000000100000" w:firstRow="0" w:lastRow="0" w:firstColumn="0" w:lastColumn="0" w:oddVBand="0" w:evenVBand="0" w:oddHBand="1" w:evenHBand="0" w:firstRowFirstColumn="0" w:firstRowLastColumn="0" w:lastRowFirstColumn="0" w:lastRowLastColumn="0"/>
          <w:trHeight w:val="503"/>
          <w:ins w:id="1285" w:author="Gregory Montilla" w:date="2017-11-17T17:13:00Z"/>
        </w:trPr>
        <w:tc>
          <w:tcPr>
            <w:cnfStyle w:val="001000000000" w:firstRow="0" w:lastRow="0" w:firstColumn="1" w:lastColumn="0" w:oddVBand="0" w:evenVBand="0" w:oddHBand="0" w:evenHBand="0" w:firstRowFirstColumn="0" w:firstRowLastColumn="0" w:lastRowFirstColumn="0" w:lastRowLastColumn="0"/>
            <w:tcW w:w="1392" w:type="dxa"/>
          </w:tcPr>
          <w:p w14:paraId="47FDEB29" w14:textId="77777777" w:rsidR="005C7A09" w:rsidRDefault="005C7A09">
            <w:pPr>
              <w:spacing w:after="160" w:line="259" w:lineRule="auto"/>
              <w:rPr>
                <w:ins w:id="1286" w:author="Gregory Montilla" w:date="2017-11-17T17:13:00Z"/>
                <w:rFonts w:asciiTheme="minorHAnsi" w:hAnsiTheme="minorHAnsi"/>
              </w:rPr>
            </w:pPr>
            <w:ins w:id="1287" w:author="Gregory Montilla" w:date="2017-11-17T17:13:00Z">
              <w:r>
                <w:rPr>
                  <w:rFonts w:asciiTheme="minorHAnsi" w:hAnsiTheme="minorHAnsi"/>
                </w:rPr>
                <w:t>Keyword</w:t>
              </w:r>
            </w:ins>
          </w:p>
        </w:tc>
        <w:tc>
          <w:tcPr>
            <w:tcW w:w="1303" w:type="dxa"/>
          </w:tcPr>
          <w:p w14:paraId="73335244" w14:textId="77777777" w:rsidR="005C7A09" w:rsidRDefault="005C7A09"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ins w:id="1288" w:author="Gregory Montilla" w:date="2017-11-17T17:13:00Z"/>
                <w:rFonts w:asciiTheme="minorHAnsi" w:hAnsiTheme="minorHAnsi"/>
              </w:rPr>
            </w:pPr>
            <w:ins w:id="1289" w:author="Gregory Montilla" w:date="2017-11-17T17:13:00Z">
              <w:r>
                <w:rPr>
                  <w:rFonts w:asciiTheme="minorHAnsi" w:hAnsiTheme="minorHAnsi"/>
                </w:rPr>
                <w:t>String</w:t>
              </w:r>
            </w:ins>
          </w:p>
        </w:tc>
        <w:tc>
          <w:tcPr>
            <w:tcW w:w="714" w:type="dxa"/>
          </w:tcPr>
          <w:p w14:paraId="12E7FAC2" w14:textId="77777777" w:rsidR="005C7A09" w:rsidRDefault="005C7A09"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ins w:id="1290" w:author="Gregory Montilla" w:date="2017-11-17T17:13:00Z"/>
                <w:rFonts w:asciiTheme="minorHAnsi" w:hAnsiTheme="minorHAnsi"/>
              </w:rPr>
            </w:pPr>
            <w:ins w:id="1291" w:author="Gregory Montilla" w:date="2017-11-17T17:13:00Z">
              <w:r>
                <w:rPr>
                  <w:rFonts w:asciiTheme="minorHAnsi" w:hAnsiTheme="minorHAnsi"/>
                </w:rPr>
                <w:t>25</w:t>
              </w:r>
            </w:ins>
          </w:p>
        </w:tc>
        <w:tc>
          <w:tcPr>
            <w:tcW w:w="1794" w:type="dxa"/>
          </w:tcPr>
          <w:p w14:paraId="688BA849" w14:textId="77777777" w:rsidR="005C7A09" w:rsidRDefault="005C7A09"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ins w:id="1292" w:author="Gregory Montilla" w:date="2017-11-17T17:13:00Z"/>
                <w:rFonts w:asciiTheme="minorHAnsi" w:hAnsiTheme="minorHAnsi"/>
              </w:rPr>
            </w:pPr>
            <w:ins w:id="1293" w:author="Gregory Montilla" w:date="2017-11-17T17:13:00Z">
              <w:r>
                <w:rPr>
                  <w:rFonts w:asciiTheme="minorHAnsi" w:hAnsiTheme="minorHAnsi"/>
                </w:rPr>
                <w:t>All characters</w:t>
              </w:r>
            </w:ins>
          </w:p>
        </w:tc>
        <w:tc>
          <w:tcPr>
            <w:tcW w:w="4130" w:type="dxa"/>
          </w:tcPr>
          <w:p w14:paraId="50C3E11E" w14:textId="77777777" w:rsidR="005C7A09" w:rsidRDefault="005C7A09">
            <w:pPr>
              <w:spacing w:after="160" w:line="259" w:lineRule="auto"/>
              <w:cnfStyle w:val="000000100000" w:firstRow="0" w:lastRow="0" w:firstColumn="0" w:lastColumn="0" w:oddVBand="0" w:evenVBand="0" w:oddHBand="1" w:evenHBand="0" w:firstRowFirstColumn="0" w:firstRowLastColumn="0" w:lastRowFirstColumn="0" w:lastRowLastColumn="0"/>
              <w:rPr>
                <w:ins w:id="1294" w:author="Gregory Montilla" w:date="2017-11-17T17:13:00Z"/>
                <w:rFonts w:asciiTheme="minorHAnsi" w:hAnsiTheme="minorHAnsi"/>
              </w:rPr>
            </w:pPr>
            <w:ins w:id="1295" w:author="Gregory Montilla" w:date="2017-11-17T17:13:00Z">
              <w:r>
                <w:rPr>
                  <w:rFonts w:asciiTheme="minorHAnsi" w:hAnsiTheme="minorHAnsi"/>
                </w:rPr>
                <w:t>Will not be able to search if left blank</w:t>
              </w:r>
            </w:ins>
          </w:p>
        </w:tc>
      </w:tr>
      <w:tr w:rsidR="005C7A09" w14:paraId="0426D2A8" w14:textId="77777777" w:rsidTr="00224C29">
        <w:trPr>
          <w:ins w:id="1296" w:author="Gregory Montilla" w:date="2017-11-17T17:10:00Z"/>
        </w:trPr>
        <w:tc>
          <w:tcPr>
            <w:cnfStyle w:val="001000000000" w:firstRow="0" w:lastRow="0" w:firstColumn="1" w:lastColumn="0" w:oddVBand="0" w:evenVBand="0" w:oddHBand="0" w:evenHBand="0" w:firstRowFirstColumn="0" w:firstRowLastColumn="0" w:lastRowFirstColumn="0" w:lastRowLastColumn="0"/>
            <w:tcW w:w="1392" w:type="dxa"/>
          </w:tcPr>
          <w:p w14:paraId="7ECC3DB1" w14:textId="77777777" w:rsidR="005C7A09" w:rsidRDefault="005C7A09">
            <w:pPr>
              <w:spacing w:after="160" w:line="259" w:lineRule="auto"/>
              <w:rPr>
                <w:ins w:id="1297" w:author="Gregory Montilla" w:date="2017-11-17T17:10:00Z"/>
                <w:rFonts w:asciiTheme="minorHAnsi" w:hAnsiTheme="minorHAnsi"/>
              </w:rPr>
            </w:pPr>
            <w:ins w:id="1298" w:author="Gregory Montilla" w:date="2017-11-17T17:10:00Z">
              <w:r>
                <w:rPr>
                  <w:rFonts w:asciiTheme="minorHAnsi" w:hAnsiTheme="minorHAnsi"/>
                </w:rPr>
                <w:t>Playlist Title</w:t>
              </w:r>
            </w:ins>
          </w:p>
        </w:tc>
        <w:tc>
          <w:tcPr>
            <w:tcW w:w="1303" w:type="dxa"/>
          </w:tcPr>
          <w:p w14:paraId="7C67B20C" w14:textId="77777777" w:rsidR="005C7A09" w:rsidRDefault="005C7A09"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ins w:id="1299" w:author="Gregory Montilla" w:date="2017-11-17T17:10:00Z"/>
                <w:rFonts w:asciiTheme="minorHAnsi" w:hAnsiTheme="minorHAnsi"/>
              </w:rPr>
            </w:pPr>
            <w:ins w:id="1300" w:author="Gregory Montilla" w:date="2017-11-17T17:10:00Z">
              <w:r>
                <w:rPr>
                  <w:rFonts w:asciiTheme="minorHAnsi" w:hAnsiTheme="minorHAnsi"/>
                </w:rPr>
                <w:t>String</w:t>
              </w:r>
            </w:ins>
          </w:p>
        </w:tc>
        <w:tc>
          <w:tcPr>
            <w:tcW w:w="714" w:type="dxa"/>
          </w:tcPr>
          <w:p w14:paraId="31267537" w14:textId="77777777" w:rsidR="005C7A09" w:rsidRDefault="005C7A09"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ins w:id="1301" w:author="Gregory Montilla" w:date="2017-11-17T17:10:00Z"/>
                <w:rFonts w:asciiTheme="minorHAnsi" w:hAnsiTheme="minorHAnsi"/>
              </w:rPr>
            </w:pPr>
            <w:ins w:id="1302" w:author="Gregory Montilla" w:date="2017-11-17T17:10:00Z">
              <w:r>
                <w:rPr>
                  <w:rFonts w:asciiTheme="minorHAnsi" w:hAnsiTheme="minorHAnsi"/>
                </w:rPr>
                <w:t>25</w:t>
              </w:r>
            </w:ins>
          </w:p>
        </w:tc>
        <w:tc>
          <w:tcPr>
            <w:tcW w:w="1794" w:type="dxa"/>
          </w:tcPr>
          <w:p w14:paraId="2B6B8664" w14:textId="77777777" w:rsidR="005C7A09" w:rsidRDefault="005C7A09"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ins w:id="1303" w:author="Gregory Montilla" w:date="2017-11-17T17:10:00Z"/>
                <w:rFonts w:asciiTheme="minorHAnsi" w:hAnsiTheme="minorHAnsi"/>
              </w:rPr>
            </w:pPr>
            <w:ins w:id="1304" w:author="Gregory Montilla" w:date="2017-11-17T17:10:00Z">
              <w:r>
                <w:rPr>
                  <w:rFonts w:asciiTheme="minorHAnsi" w:hAnsiTheme="minorHAnsi"/>
                </w:rPr>
                <w:t>All characters</w:t>
              </w:r>
            </w:ins>
          </w:p>
        </w:tc>
        <w:tc>
          <w:tcPr>
            <w:tcW w:w="4130" w:type="dxa"/>
          </w:tcPr>
          <w:p w14:paraId="570F61C6" w14:textId="77777777" w:rsidR="005C7A09" w:rsidRDefault="005C7A09">
            <w:pPr>
              <w:spacing w:after="160" w:line="259" w:lineRule="auto"/>
              <w:cnfStyle w:val="000000000000" w:firstRow="0" w:lastRow="0" w:firstColumn="0" w:lastColumn="0" w:oddVBand="0" w:evenVBand="0" w:oddHBand="0" w:evenHBand="0" w:firstRowFirstColumn="0" w:firstRowLastColumn="0" w:lastRowFirstColumn="0" w:lastRowLastColumn="0"/>
              <w:rPr>
                <w:ins w:id="1305" w:author="Gregory Montilla" w:date="2017-11-17T17:10:00Z"/>
                <w:rFonts w:asciiTheme="minorHAnsi" w:hAnsiTheme="minorHAnsi"/>
              </w:rPr>
            </w:pPr>
            <w:ins w:id="1306" w:author="Gregory Montilla" w:date="2017-11-17T17:10:00Z">
              <w:r>
                <w:rPr>
                  <w:rFonts w:asciiTheme="minorHAnsi" w:hAnsiTheme="minorHAnsi"/>
                </w:rPr>
                <w:t xml:space="preserve">Playlist name </w:t>
              </w:r>
            </w:ins>
            <w:r>
              <w:rPr>
                <w:rFonts w:asciiTheme="minorHAnsi" w:hAnsiTheme="minorHAnsi"/>
              </w:rPr>
              <w:t>cannot</w:t>
            </w:r>
            <w:ins w:id="1307" w:author="Gregory Montilla" w:date="2017-11-17T17:10:00Z">
              <w:r>
                <w:rPr>
                  <w:rFonts w:asciiTheme="minorHAnsi" w:hAnsiTheme="minorHAnsi"/>
                </w:rPr>
                <w:t xml:space="preserve"> be left blank, </w:t>
              </w:r>
            </w:ins>
            <w:ins w:id="1308" w:author="Gregory Montilla" w:date="2017-11-17T17:13:00Z">
              <w:r>
                <w:rPr>
                  <w:rFonts w:asciiTheme="minorHAnsi" w:hAnsiTheme="minorHAnsi"/>
                </w:rPr>
                <w:t>prompt</w:t>
              </w:r>
            </w:ins>
          </w:p>
        </w:tc>
      </w:tr>
      <w:tr w:rsidR="005C7A09" w14:paraId="2B643E3B" w14:textId="77777777" w:rsidTr="00224C29">
        <w:trPr>
          <w:cnfStyle w:val="000000100000" w:firstRow="0" w:lastRow="0" w:firstColumn="0" w:lastColumn="0" w:oddVBand="0" w:evenVBand="0" w:oddHBand="1" w:evenHBand="0" w:firstRowFirstColumn="0" w:firstRowLastColumn="0" w:lastRowFirstColumn="0" w:lastRowLastColumn="0"/>
          <w:ins w:id="1309" w:author="Gregory Montilla" w:date="2017-11-17T17:05:00Z"/>
          <w:trPrChange w:id="1310" w:author="Gregory Montilla" w:date="2017-11-17T17:07:00Z">
            <w:trPr>
              <w:gridBefore w:val="1"/>
            </w:trPr>
          </w:trPrChange>
        </w:trPr>
        <w:tc>
          <w:tcPr>
            <w:cnfStyle w:val="001000000000" w:firstRow="0" w:lastRow="0" w:firstColumn="1" w:lastColumn="0" w:oddVBand="0" w:evenVBand="0" w:oddHBand="0" w:evenHBand="0" w:firstRowFirstColumn="0" w:firstRowLastColumn="0" w:lastRowFirstColumn="0" w:lastRowLastColumn="0"/>
            <w:tcW w:w="1392" w:type="dxa"/>
            <w:tcPrChange w:id="1311" w:author="Gregory Montilla" w:date="2017-11-17T17:07:00Z">
              <w:tcPr>
                <w:tcW w:w="1259" w:type="dxa"/>
                <w:gridSpan w:val="2"/>
              </w:tcPr>
            </w:tcPrChange>
          </w:tcPr>
          <w:p w14:paraId="606C35D2" w14:textId="77777777" w:rsidR="005C7A09" w:rsidRDefault="005C7A09">
            <w:pPr>
              <w:spacing w:after="160" w:line="259" w:lineRule="auto"/>
              <w:cnfStyle w:val="001000100000" w:firstRow="0" w:lastRow="0" w:firstColumn="1" w:lastColumn="0" w:oddVBand="0" w:evenVBand="0" w:oddHBand="1" w:evenHBand="0" w:firstRowFirstColumn="0" w:firstRowLastColumn="0" w:lastRowFirstColumn="0" w:lastRowLastColumn="0"/>
              <w:rPr>
                <w:ins w:id="1312" w:author="Gregory Montilla" w:date="2017-11-17T17:05:00Z"/>
                <w:rFonts w:asciiTheme="minorHAnsi" w:hAnsiTheme="minorHAnsi"/>
              </w:rPr>
            </w:pPr>
            <w:ins w:id="1313" w:author="Gregory Montilla" w:date="2017-11-17T17:07:00Z">
              <w:r>
                <w:rPr>
                  <w:rFonts w:asciiTheme="minorHAnsi" w:hAnsiTheme="minorHAnsi"/>
                </w:rPr>
                <w:t>Song album</w:t>
              </w:r>
            </w:ins>
          </w:p>
        </w:tc>
        <w:tc>
          <w:tcPr>
            <w:tcW w:w="1303" w:type="dxa"/>
            <w:tcPrChange w:id="1314" w:author="Gregory Montilla" w:date="2017-11-17T17:07:00Z">
              <w:tcPr>
                <w:tcW w:w="1321" w:type="dxa"/>
                <w:gridSpan w:val="3"/>
              </w:tcPr>
            </w:tcPrChange>
          </w:tcPr>
          <w:p w14:paraId="32599B5F" w14:textId="77777777" w:rsidR="005C7A09" w:rsidRDefault="005C7A09"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ins w:id="1315" w:author="Gregory Montilla" w:date="2017-11-17T17:05:00Z"/>
                <w:rFonts w:asciiTheme="minorHAnsi" w:hAnsiTheme="minorHAnsi"/>
              </w:rPr>
            </w:pPr>
            <w:ins w:id="1316" w:author="Gregory Montilla" w:date="2017-11-17T17:08:00Z">
              <w:r>
                <w:rPr>
                  <w:rFonts w:asciiTheme="minorHAnsi" w:hAnsiTheme="minorHAnsi"/>
                </w:rPr>
                <w:t>String</w:t>
              </w:r>
            </w:ins>
          </w:p>
        </w:tc>
        <w:tc>
          <w:tcPr>
            <w:tcW w:w="714" w:type="dxa"/>
            <w:tcPrChange w:id="1317" w:author="Gregory Montilla" w:date="2017-11-17T17:07:00Z">
              <w:tcPr>
                <w:tcW w:w="718" w:type="dxa"/>
              </w:tcPr>
            </w:tcPrChange>
          </w:tcPr>
          <w:p w14:paraId="32AA5C6F" w14:textId="77777777" w:rsidR="005C7A09" w:rsidRDefault="005C7A09"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ins w:id="1318" w:author="Gregory Montilla" w:date="2017-11-17T17:05:00Z"/>
                <w:rFonts w:asciiTheme="minorHAnsi" w:hAnsiTheme="minorHAnsi"/>
              </w:rPr>
            </w:pPr>
            <w:r>
              <w:rPr>
                <w:rFonts w:asciiTheme="minorHAnsi" w:hAnsiTheme="minorHAnsi"/>
              </w:rPr>
              <w:t>30</w:t>
            </w:r>
          </w:p>
        </w:tc>
        <w:tc>
          <w:tcPr>
            <w:tcW w:w="1794" w:type="dxa"/>
            <w:tcPrChange w:id="1319" w:author="Gregory Montilla" w:date="2017-11-17T17:07:00Z">
              <w:tcPr>
                <w:tcW w:w="1797" w:type="dxa"/>
                <w:gridSpan w:val="2"/>
              </w:tcPr>
            </w:tcPrChange>
          </w:tcPr>
          <w:p w14:paraId="4CA8EEC2" w14:textId="77777777" w:rsidR="005C7A09" w:rsidRDefault="005C7A09"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ins w:id="1320" w:author="Gregory Montilla" w:date="2017-11-17T17:05:00Z"/>
                <w:rFonts w:asciiTheme="minorHAnsi" w:hAnsiTheme="minorHAnsi"/>
              </w:rPr>
            </w:pPr>
            <w:ins w:id="1321" w:author="Gregory Montilla" w:date="2017-11-17T17:08:00Z">
              <w:r>
                <w:rPr>
                  <w:rFonts w:asciiTheme="minorHAnsi" w:hAnsiTheme="minorHAnsi"/>
                </w:rPr>
                <w:t>All characters</w:t>
              </w:r>
            </w:ins>
          </w:p>
        </w:tc>
        <w:tc>
          <w:tcPr>
            <w:tcW w:w="4130" w:type="dxa"/>
            <w:tcPrChange w:id="1322" w:author="Gregory Montilla" w:date="2017-11-17T17:07:00Z">
              <w:tcPr>
                <w:tcW w:w="4238" w:type="dxa"/>
                <w:gridSpan w:val="2"/>
              </w:tcPr>
            </w:tcPrChange>
          </w:tcPr>
          <w:p w14:paraId="07DC598D" w14:textId="77777777" w:rsidR="005C7A09" w:rsidRDefault="005C7A09">
            <w:pPr>
              <w:spacing w:after="160" w:line="259" w:lineRule="auto"/>
              <w:cnfStyle w:val="000000100000" w:firstRow="0" w:lastRow="0" w:firstColumn="0" w:lastColumn="0" w:oddVBand="0" w:evenVBand="0" w:oddHBand="1" w:evenHBand="0" w:firstRowFirstColumn="0" w:firstRowLastColumn="0" w:lastRowFirstColumn="0" w:lastRowLastColumn="0"/>
              <w:rPr>
                <w:ins w:id="1323" w:author="Gregory Montilla" w:date="2017-11-17T17:05:00Z"/>
                <w:rFonts w:asciiTheme="minorHAnsi" w:hAnsiTheme="minorHAnsi"/>
              </w:rPr>
            </w:pPr>
            <w:ins w:id="1324" w:author="Gregory Montilla" w:date="2017-11-17T17:08:00Z">
              <w:r>
                <w:rPr>
                  <w:rFonts w:asciiTheme="minorHAnsi" w:hAnsiTheme="minorHAnsi"/>
                </w:rPr>
                <w:t xml:space="preserve">Song album </w:t>
              </w:r>
            </w:ins>
            <w:r>
              <w:rPr>
                <w:rFonts w:asciiTheme="minorHAnsi" w:hAnsiTheme="minorHAnsi"/>
              </w:rPr>
              <w:t>cannot</w:t>
            </w:r>
            <w:ins w:id="1325" w:author="Gregory Montilla" w:date="2017-11-17T17:08:00Z">
              <w:r>
                <w:rPr>
                  <w:rFonts w:asciiTheme="minorHAnsi" w:hAnsiTheme="minorHAnsi"/>
                </w:rPr>
                <w:t xml:space="preserve"> be left blank</w:t>
              </w:r>
            </w:ins>
            <w:ins w:id="1326" w:author="Gregory Montilla" w:date="2017-11-17T17:10:00Z">
              <w:r>
                <w:rPr>
                  <w:rFonts w:asciiTheme="minorHAnsi" w:hAnsiTheme="minorHAnsi"/>
                </w:rPr>
                <w:t xml:space="preserve">, </w:t>
              </w:r>
            </w:ins>
            <w:ins w:id="1327" w:author="Gregory Montilla" w:date="2017-11-17T17:13:00Z">
              <w:r>
                <w:rPr>
                  <w:rFonts w:asciiTheme="minorHAnsi" w:hAnsiTheme="minorHAnsi"/>
                </w:rPr>
                <w:t>prompt</w:t>
              </w:r>
            </w:ins>
          </w:p>
        </w:tc>
      </w:tr>
      <w:tr w:rsidR="005C7A09" w14:paraId="313E08D4" w14:textId="77777777" w:rsidTr="00224C29">
        <w:trPr>
          <w:ins w:id="1328" w:author="Gregory Montilla" w:date="2017-11-17T17:05:00Z"/>
          <w:trPrChange w:id="1329" w:author="Gregory Montilla" w:date="2017-11-17T17:07:00Z">
            <w:trPr>
              <w:gridBefore w:val="1"/>
            </w:trPr>
          </w:trPrChange>
        </w:trPr>
        <w:tc>
          <w:tcPr>
            <w:cnfStyle w:val="001000000000" w:firstRow="0" w:lastRow="0" w:firstColumn="1" w:lastColumn="0" w:oddVBand="0" w:evenVBand="0" w:oddHBand="0" w:evenHBand="0" w:firstRowFirstColumn="0" w:firstRowLastColumn="0" w:lastRowFirstColumn="0" w:lastRowLastColumn="0"/>
            <w:tcW w:w="1392" w:type="dxa"/>
            <w:tcPrChange w:id="1330" w:author="Gregory Montilla" w:date="2017-11-17T17:07:00Z">
              <w:tcPr>
                <w:tcW w:w="1259" w:type="dxa"/>
                <w:gridSpan w:val="2"/>
              </w:tcPr>
            </w:tcPrChange>
          </w:tcPr>
          <w:p w14:paraId="3FB42644" w14:textId="77777777" w:rsidR="005C7A09" w:rsidRDefault="005C7A09">
            <w:pPr>
              <w:spacing w:after="160" w:line="259" w:lineRule="auto"/>
              <w:rPr>
                <w:ins w:id="1331" w:author="Gregory Montilla" w:date="2017-11-17T17:05:00Z"/>
                <w:rFonts w:asciiTheme="minorHAnsi" w:hAnsiTheme="minorHAnsi"/>
              </w:rPr>
            </w:pPr>
            <w:ins w:id="1332" w:author="Gregory Montilla" w:date="2017-11-17T17:08:00Z">
              <w:r>
                <w:rPr>
                  <w:rFonts w:asciiTheme="minorHAnsi" w:hAnsiTheme="minorHAnsi"/>
                </w:rPr>
                <w:t>Song album art</w:t>
              </w:r>
            </w:ins>
          </w:p>
        </w:tc>
        <w:tc>
          <w:tcPr>
            <w:tcW w:w="1303" w:type="dxa"/>
            <w:tcPrChange w:id="1333" w:author="Gregory Montilla" w:date="2017-11-17T17:07:00Z">
              <w:tcPr>
                <w:tcW w:w="1321" w:type="dxa"/>
                <w:gridSpan w:val="3"/>
              </w:tcPr>
            </w:tcPrChange>
          </w:tcPr>
          <w:p w14:paraId="7D2CC775" w14:textId="77777777" w:rsidR="005C7A09" w:rsidRDefault="005C7A09"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ins w:id="1334" w:author="Gregory Montilla" w:date="2017-11-17T17:05:00Z"/>
                <w:rFonts w:asciiTheme="minorHAnsi" w:hAnsiTheme="minorHAnsi"/>
              </w:rPr>
            </w:pPr>
            <w:ins w:id="1335" w:author="Gregory Montilla" w:date="2017-11-17T17:08:00Z">
              <w:r>
                <w:rPr>
                  <w:rFonts w:asciiTheme="minorHAnsi" w:hAnsiTheme="minorHAnsi"/>
                </w:rPr>
                <w:t>Image</w:t>
              </w:r>
            </w:ins>
          </w:p>
        </w:tc>
        <w:tc>
          <w:tcPr>
            <w:tcW w:w="714" w:type="dxa"/>
            <w:tcPrChange w:id="1336" w:author="Gregory Montilla" w:date="2017-11-17T17:07:00Z">
              <w:tcPr>
                <w:tcW w:w="718" w:type="dxa"/>
              </w:tcPr>
            </w:tcPrChange>
          </w:tcPr>
          <w:p w14:paraId="39ECBBA8" w14:textId="4647DCA8" w:rsidR="005C7A09" w:rsidRDefault="00224C29"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ins w:id="1337" w:author="Gregory Montilla" w:date="2017-11-17T17:05:00Z"/>
                <w:rFonts w:asciiTheme="minorHAnsi" w:hAnsiTheme="minorHAnsi"/>
              </w:rPr>
            </w:pPr>
            <w:r>
              <w:rPr>
                <w:rFonts w:asciiTheme="minorHAnsi" w:hAnsiTheme="minorHAnsi"/>
              </w:rPr>
              <w:t>Null</w:t>
            </w:r>
          </w:p>
        </w:tc>
        <w:tc>
          <w:tcPr>
            <w:tcW w:w="1794" w:type="dxa"/>
            <w:tcPrChange w:id="1338" w:author="Gregory Montilla" w:date="2017-11-17T17:07:00Z">
              <w:tcPr>
                <w:tcW w:w="1797" w:type="dxa"/>
                <w:gridSpan w:val="2"/>
              </w:tcPr>
            </w:tcPrChange>
          </w:tcPr>
          <w:p w14:paraId="49E7E217" w14:textId="4DE8E3BC" w:rsidR="005C7A09" w:rsidRDefault="00224C29"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ins w:id="1339" w:author="Gregory Montilla" w:date="2017-11-17T17:05:00Z"/>
                <w:rFonts w:asciiTheme="minorHAnsi" w:hAnsiTheme="minorHAnsi"/>
              </w:rPr>
            </w:pPr>
            <w:r>
              <w:rPr>
                <w:rFonts w:asciiTheme="minorHAnsi" w:hAnsiTheme="minorHAnsi"/>
              </w:rPr>
              <w:t>Image</w:t>
            </w:r>
          </w:p>
        </w:tc>
        <w:tc>
          <w:tcPr>
            <w:tcW w:w="4130" w:type="dxa"/>
            <w:tcPrChange w:id="1340" w:author="Gregory Montilla" w:date="2017-11-17T17:07:00Z">
              <w:tcPr>
                <w:tcW w:w="4238" w:type="dxa"/>
                <w:gridSpan w:val="2"/>
              </w:tcPr>
            </w:tcPrChange>
          </w:tcPr>
          <w:p w14:paraId="5FD95FD3" w14:textId="77777777" w:rsidR="005C7A09" w:rsidRDefault="005C7A09">
            <w:pPr>
              <w:spacing w:after="160" w:line="259" w:lineRule="auto"/>
              <w:cnfStyle w:val="000000000000" w:firstRow="0" w:lastRow="0" w:firstColumn="0" w:lastColumn="0" w:oddVBand="0" w:evenVBand="0" w:oddHBand="0" w:evenHBand="0" w:firstRowFirstColumn="0" w:firstRowLastColumn="0" w:lastRowFirstColumn="0" w:lastRowLastColumn="0"/>
              <w:rPr>
                <w:ins w:id="1341" w:author="Gregory Montilla" w:date="2017-11-17T17:05:00Z"/>
                <w:rFonts w:asciiTheme="minorHAnsi" w:hAnsiTheme="minorHAnsi"/>
              </w:rPr>
            </w:pPr>
            <w:ins w:id="1342" w:author="Gregory Montilla" w:date="2017-11-17T17:08:00Z">
              <w:r>
                <w:rPr>
                  <w:rFonts w:asciiTheme="minorHAnsi" w:hAnsiTheme="minorHAnsi"/>
                </w:rPr>
                <w:t>If no album art is specified, song will use default album art</w:t>
              </w:r>
            </w:ins>
          </w:p>
        </w:tc>
      </w:tr>
      <w:tr w:rsidR="005C7A09" w14:paraId="7C1A930A" w14:textId="77777777" w:rsidTr="00224C29">
        <w:trPr>
          <w:cnfStyle w:val="000000100000" w:firstRow="0" w:lastRow="0" w:firstColumn="0" w:lastColumn="0" w:oddVBand="0" w:evenVBand="0" w:oddHBand="1" w:evenHBand="0" w:firstRowFirstColumn="0" w:firstRowLastColumn="0" w:lastRowFirstColumn="0" w:lastRowLastColumn="0"/>
          <w:ins w:id="1343" w:author="Gregory Montilla" w:date="2017-11-17T17:05:00Z"/>
          <w:trPrChange w:id="1344" w:author="Gregory Montilla" w:date="2017-11-17T17:07:00Z">
            <w:trPr>
              <w:gridBefore w:val="1"/>
            </w:trPr>
          </w:trPrChange>
        </w:trPr>
        <w:tc>
          <w:tcPr>
            <w:cnfStyle w:val="001000000000" w:firstRow="0" w:lastRow="0" w:firstColumn="1" w:lastColumn="0" w:oddVBand="0" w:evenVBand="0" w:oddHBand="0" w:evenHBand="0" w:firstRowFirstColumn="0" w:firstRowLastColumn="0" w:lastRowFirstColumn="0" w:lastRowLastColumn="0"/>
            <w:tcW w:w="1392" w:type="dxa"/>
            <w:tcPrChange w:id="1345" w:author="Gregory Montilla" w:date="2017-11-17T17:07:00Z">
              <w:tcPr>
                <w:tcW w:w="1259" w:type="dxa"/>
                <w:gridSpan w:val="2"/>
              </w:tcPr>
            </w:tcPrChange>
          </w:tcPr>
          <w:p w14:paraId="33E58B6D" w14:textId="77777777" w:rsidR="005C7A09" w:rsidRDefault="005C7A09">
            <w:pPr>
              <w:spacing w:after="160" w:line="259" w:lineRule="auto"/>
              <w:cnfStyle w:val="001000100000" w:firstRow="0" w:lastRow="0" w:firstColumn="1" w:lastColumn="0" w:oddVBand="0" w:evenVBand="0" w:oddHBand="1" w:evenHBand="0" w:firstRowFirstColumn="0" w:firstRowLastColumn="0" w:lastRowFirstColumn="0" w:lastRowLastColumn="0"/>
              <w:rPr>
                <w:ins w:id="1346" w:author="Gregory Montilla" w:date="2017-11-17T17:05:00Z"/>
                <w:rFonts w:asciiTheme="minorHAnsi" w:hAnsiTheme="minorHAnsi"/>
              </w:rPr>
            </w:pPr>
            <w:ins w:id="1347" w:author="Gregory Montilla" w:date="2017-11-17T17:07:00Z">
              <w:r>
                <w:rPr>
                  <w:rFonts w:asciiTheme="minorHAnsi" w:hAnsiTheme="minorHAnsi"/>
                </w:rPr>
                <w:t>Song artist</w:t>
              </w:r>
            </w:ins>
          </w:p>
        </w:tc>
        <w:tc>
          <w:tcPr>
            <w:tcW w:w="1303" w:type="dxa"/>
            <w:tcPrChange w:id="1348" w:author="Gregory Montilla" w:date="2017-11-17T17:07:00Z">
              <w:tcPr>
                <w:tcW w:w="1321" w:type="dxa"/>
                <w:gridSpan w:val="3"/>
              </w:tcPr>
            </w:tcPrChange>
          </w:tcPr>
          <w:p w14:paraId="0822A958" w14:textId="77777777" w:rsidR="005C7A09" w:rsidRDefault="005C7A09"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ins w:id="1349" w:author="Gregory Montilla" w:date="2017-11-17T17:05:00Z"/>
                <w:rFonts w:asciiTheme="minorHAnsi" w:hAnsiTheme="minorHAnsi"/>
              </w:rPr>
            </w:pPr>
            <w:ins w:id="1350" w:author="Gregory Montilla" w:date="2017-11-17T17:07:00Z">
              <w:r>
                <w:rPr>
                  <w:rFonts w:asciiTheme="minorHAnsi" w:hAnsiTheme="minorHAnsi"/>
                </w:rPr>
                <w:t>String</w:t>
              </w:r>
            </w:ins>
          </w:p>
        </w:tc>
        <w:tc>
          <w:tcPr>
            <w:tcW w:w="714" w:type="dxa"/>
            <w:tcPrChange w:id="1351" w:author="Gregory Montilla" w:date="2017-11-17T17:07:00Z">
              <w:tcPr>
                <w:tcW w:w="718" w:type="dxa"/>
              </w:tcPr>
            </w:tcPrChange>
          </w:tcPr>
          <w:p w14:paraId="34C75928" w14:textId="77777777" w:rsidR="005C7A09" w:rsidRDefault="005C7A09"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ins w:id="1352" w:author="Gregory Montilla" w:date="2017-11-17T17:05:00Z"/>
                <w:rFonts w:asciiTheme="minorHAnsi" w:hAnsiTheme="minorHAnsi"/>
              </w:rPr>
            </w:pPr>
            <w:r>
              <w:rPr>
                <w:rFonts w:asciiTheme="minorHAnsi" w:hAnsiTheme="minorHAnsi"/>
              </w:rPr>
              <w:t>30</w:t>
            </w:r>
          </w:p>
        </w:tc>
        <w:tc>
          <w:tcPr>
            <w:tcW w:w="1794" w:type="dxa"/>
            <w:tcPrChange w:id="1353" w:author="Gregory Montilla" w:date="2017-11-17T17:07:00Z">
              <w:tcPr>
                <w:tcW w:w="1797" w:type="dxa"/>
                <w:gridSpan w:val="2"/>
              </w:tcPr>
            </w:tcPrChange>
          </w:tcPr>
          <w:p w14:paraId="5EB4123F" w14:textId="77777777" w:rsidR="005C7A09" w:rsidRDefault="005C7A09"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ins w:id="1354" w:author="Gregory Montilla" w:date="2017-11-17T17:05:00Z"/>
                <w:rFonts w:asciiTheme="minorHAnsi" w:hAnsiTheme="minorHAnsi"/>
              </w:rPr>
            </w:pPr>
            <w:ins w:id="1355" w:author="Gregory Montilla" w:date="2017-11-17T17:07:00Z">
              <w:r>
                <w:rPr>
                  <w:rFonts w:asciiTheme="minorHAnsi" w:hAnsiTheme="minorHAnsi"/>
                </w:rPr>
                <w:t>All characters</w:t>
              </w:r>
            </w:ins>
          </w:p>
        </w:tc>
        <w:tc>
          <w:tcPr>
            <w:tcW w:w="4130" w:type="dxa"/>
            <w:tcPrChange w:id="1356" w:author="Gregory Montilla" w:date="2017-11-17T17:07:00Z">
              <w:tcPr>
                <w:tcW w:w="4238" w:type="dxa"/>
                <w:gridSpan w:val="2"/>
              </w:tcPr>
            </w:tcPrChange>
          </w:tcPr>
          <w:p w14:paraId="3D2CD600" w14:textId="77777777" w:rsidR="005C7A09" w:rsidRDefault="005C7A09">
            <w:pPr>
              <w:spacing w:after="160" w:line="259" w:lineRule="auto"/>
              <w:cnfStyle w:val="000000100000" w:firstRow="0" w:lastRow="0" w:firstColumn="0" w:lastColumn="0" w:oddVBand="0" w:evenVBand="0" w:oddHBand="1" w:evenHBand="0" w:firstRowFirstColumn="0" w:firstRowLastColumn="0" w:lastRowFirstColumn="0" w:lastRowLastColumn="0"/>
              <w:rPr>
                <w:ins w:id="1357" w:author="Gregory Montilla" w:date="2017-11-17T17:05:00Z"/>
                <w:rFonts w:asciiTheme="minorHAnsi" w:hAnsiTheme="minorHAnsi"/>
              </w:rPr>
            </w:pPr>
            <w:ins w:id="1358" w:author="Gregory Montilla" w:date="2017-11-17T17:07:00Z">
              <w:r>
                <w:rPr>
                  <w:rFonts w:asciiTheme="minorHAnsi" w:hAnsiTheme="minorHAnsi"/>
                </w:rPr>
                <w:t xml:space="preserve">Song artist </w:t>
              </w:r>
            </w:ins>
            <w:r>
              <w:rPr>
                <w:rFonts w:asciiTheme="minorHAnsi" w:hAnsiTheme="minorHAnsi"/>
              </w:rPr>
              <w:t>cannot</w:t>
            </w:r>
            <w:ins w:id="1359" w:author="Gregory Montilla" w:date="2017-11-17T17:07:00Z">
              <w:r>
                <w:rPr>
                  <w:rFonts w:asciiTheme="minorHAnsi" w:hAnsiTheme="minorHAnsi"/>
                </w:rPr>
                <w:t xml:space="preserve"> be left blank</w:t>
              </w:r>
            </w:ins>
            <w:ins w:id="1360" w:author="Gregory Montilla" w:date="2017-11-17T17:10:00Z">
              <w:r>
                <w:rPr>
                  <w:rFonts w:asciiTheme="minorHAnsi" w:hAnsiTheme="minorHAnsi"/>
                </w:rPr>
                <w:t xml:space="preserve">, </w:t>
              </w:r>
            </w:ins>
            <w:ins w:id="1361" w:author="Gregory Montilla" w:date="2017-11-17T17:13:00Z">
              <w:r>
                <w:rPr>
                  <w:rFonts w:asciiTheme="minorHAnsi" w:hAnsiTheme="minorHAnsi"/>
                </w:rPr>
                <w:t>prompt</w:t>
              </w:r>
            </w:ins>
          </w:p>
        </w:tc>
      </w:tr>
      <w:tr w:rsidR="005C7A09" w14:paraId="649210F7" w14:textId="77777777" w:rsidTr="00224C29">
        <w:trPr>
          <w:ins w:id="1362" w:author="Gregory Montilla" w:date="2017-11-17T17:05:00Z"/>
          <w:trPrChange w:id="1363" w:author="Gregory Montilla" w:date="2017-11-17T17:07:00Z">
            <w:trPr>
              <w:gridBefore w:val="1"/>
            </w:trPr>
          </w:trPrChange>
        </w:trPr>
        <w:tc>
          <w:tcPr>
            <w:cnfStyle w:val="001000000000" w:firstRow="0" w:lastRow="0" w:firstColumn="1" w:lastColumn="0" w:oddVBand="0" w:evenVBand="0" w:oddHBand="0" w:evenHBand="0" w:firstRowFirstColumn="0" w:firstRowLastColumn="0" w:lastRowFirstColumn="0" w:lastRowLastColumn="0"/>
            <w:tcW w:w="1392" w:type="dxa"/>
            <w:tcPrChange w:id="1364" w:author="Gregory Montilla" w:date="2017-11-17T17:07:00Z">
              <w:tcPr>
                <w:tcW w:w="1259" w:type="dxa"/>
                <w:gridSpan w:val="2"/>
              </w:tcPr>
            </w:tcPrChange>
          </w:tcPr>
          <w:p w14:paraId="2287ED0E" w14:textId="77777777" w:rsidR="005C7A09" w:rsidRDefault="005C7A09">
            <w:pPr>
              <w:spacing w:after="160" w:line="259" w:lineRule="auto"/>
              <w:rPr>
                <w:ins w:id="1365" w:author="Gregory Montilla" w:date="2017-11-17T17:05:00Z"/>
                <w:rFonts w:asciiTheme="minorHAnsi" w:hAnsiTheme="minorHAnsi"/>
              </w:rPr>
            </w:pPr>
            <w:ins w:id="1366" w:author="Gregory Montilla" w:date="2017-11-17T17:06:00Z">
              <w:r>
                <w:rPr>
                  <w:rFonts w:asciiTheme="minorHAnsi" w:hAnsiTheme="minorHAnsi"/>
                </w:rPr>
                <w:t>Song title</w:t>
              </w:r>
            </w:ins>
          </w:p>
        </w:tc>
        <w:tc>
          <w:tcPr>
            <w:tcW w:w="1303" w:type="dxa"/>
            <w:tcPrChange w:id="1367" w:author="Gregory Montilla" w:date="2017-11-17T17:07:00Z">
              <w:tcPr>
                <w:tcW w:w="1321" w:type="dxa"/>
                <w:gridSpan w:val="3"/>
              </w:tcPr>
            </w:tcPrChange>
          </w:tcPr>
          <w:p w14:paraId="539E06D4" w14:textId="77777777" w:rsidR="005C7A09" w:rsidRDefault="005C7A09"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ins w:id="1368" w:author="Gregory Montilla" w:date="2017-11-17T17:05:00Z"/>
                <w:rFonts w:asciiTheme="minorHAnsi" w:hAnsiTheme="minorHAnsi"/>
              </w:rPr>
            </w:pPr>
            <w:ins w:id="1369" w:author="Gregory Montilla" w:date="2017-11-17T17:06:00Z">
              <w:r>
                <w:rPr>
                  <w:rFonts w:asciiTheme="minorHAnsi" w:hAnsiTheme="minorHAnsi"/>
                </w:rPr>
                <w:t>String</w:t>
              </w:r>
            </w:ins>
          </w:p>
        </w:tc>
        <w:tc>
          <w:tcPr>
            <w:tcW w:w="714" w:type="dxa"/>
            <w:tcPrChange w:id="1370" w:author="Gregory Montilla" w:date="2017-11-17T17:07:00Z">
              <w:tcPr>
                <w:tcW w:w="718" w:type="dxa"/>
              </w:tcPr>
            </w:tcPrChange>
          </w:tcPr>
          <w:p w14:paraId="7078DD90" w14:textId="77777777" w:rsidR="005C7A09" w:rsidRDefault="005C7A09"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ins w:id="1371" w:author="Gregory Montilla" w:date="2017-11-17T17:05:00Z"/>
                <w:rFonts w:asciiTheme="minorHAnsi" w:hAnsiTheme="minorHAnsi"/>
              </w:rPr>
            </w:pPr>
            <w:r>
              <w:rPr>
                <w:rFonts w:asciiTheme="minorHAnsi" w:hAnsiTheme="minorHAnsi"/>
              </w:rPr>
              <w:t>30</w:t>
            </w:r>
          </w:p>
        </w:tc>
        <w:tc>
          <w:tcPr>
            <w:tcW w:w="1794" w:type="dxa"/>
            <w:tcPrChange w:id="1372" w:author="Gregory Montilla" w:date="2017-11-17T17:07:00Z">
              <w:tcPr>
                <w:tcW w:w="1797" w:type="dxa"/>
                <w:gridSpan w:val="2"/>
              </w:tcPr>
            </w:tcPrChange>
          </w:tcPr>
          <w:p w14:paraId="67D8C263" w14:textId="77777777" w:rsidR="005C7A09" w:rsidRDefault="005C7A09"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ins w:id="1373" w:author="Gregory Montilla" w:date="2017-11-17T17:05:00Z"/>
                <w:rFonts w:asciiTheme="minorHAnsi" w:hAnsiTheme="minorHAnsi"/>
              </w:rPr>
            </w:pPr>
            <w:ins w:id="1374" w:author="Gregory Montilla" w:date="2017-11-17T17:06:00Z">
              <w:r>
                <w:rPr>
                  <w:rFonts w:asciiTheme="minorHAnsi" w:hAnsiTheme="minorHAnsi"/>
                </w:rPr>
                <w:t xml:space="preserve">All </w:t>
              </w:r>
            </w:ins>
            <w:ins w:id="1375" w:author="Gregory Montilla" w:date="2017-11-17T17:07:00Z">
              <w:r>
                <w:rPr>
                  <w:rFonts w:asciiTheme="minorHAnsi" w:hAnsiTheme="minorHAnsi"/>
                </w:rPr>
                <w:t>characters</w:t>
              </w:r>
            </w:ins>
          </w:p>
        </w:tc>
        <w:tc>
          <w:tcPr>
            <w:tcW w:w="4130" w:type="dxa"/>
            <w:tcPrChange w:id="1376" w:author="Gregory Montilla" w:date="2017-11-17T17:07:00Z">
              <w:tcPr>
                <w:tcW w:w="4238" w:type="dxa"/>
                <w:gridSpan w:val="2"/>
              </w:tcPr>
            </w:tcPrChange>
          </w:tcPr>
          <w:p w14:paraId="01A65185" w14:textId="77777777" w:rsidR="005C7A09" w:rsidRDefault="005C7A09">
            <w:pPr>
              <w:spacing w:after="160" w:line="259" w:lineRule="auto"/>
              <w:cnfStyle w:val="000000000000" w:firstRow="0" w:lastRow="0" w:firstColumn="0" w:lastColumn="0" w:oddVBand="0" w:evenVBand="0" w:oddHBand="0" w:evenHBand="0" w:firstRowFirstColumn="0" w:firstRowLastColumn="0" w:lastRowFirstColumn="0" w:lastRowLastColumn="0"/>
              <w:rPr>
                <w:ins w:id="1377" w:author="Gregory Montilla" w:date="2017-11-17T17:05:00Z"/>
                <w:rFonts w:asciiTheme="minorHAnsi" w:hAnsiTheme="minorHAnsi"/>
              </w:rPr>
            </w:pPr>
            <w:ins w:id="1378" w:author="Gregory Montilla" w:date="2017-11-17T17:07:00Z">
              <w:r>
                <w:rPr>
                  <w:rFonts w:asciiTheme="minorHAnsi" w:hAnsiTheme="minorHAnsi"/>
                </w:rPr>
                <w:t xml:space="preserve">Song title </w:t>
              </w:r>
            </w:ins>
            <w:r>
              <w:rPr>
                <w:rFonts w:asciiTheme="minorHAnsi" w:hAnsiTheme="minorHAnsi"/>
              </w:rPr>
              <w:t>cannot</w:t>
            </w:r>
            <w:ins w:id="1379" w:author="Gregory Montilla" w:date="2017-11-17T17:07:00Z">
              <w:r>
                <w:rPr>
                  <w:rFonts w:asciiTheme="minorHAnsi" w:hAnsiTheme="minorHAnsi"/>
                </w:rPr>
                <w:t xml:space="preserve"> be left blank</w:t>
              </w:r>
            </w:ins>
            <w:ins w:id="1380" w:author="Gregory Montilla" w:date="2017-11-17T17:10:00Z">
              <w:r>
                <w:rPr>
                  <w:rFonts w:asciiTheme="minorHAnsi" w:hAnsiTheme="minorHAnsi"/>
                </w:rPr>
                <w:t xml:space="preserve">, </w:t>
              </w:r>
            </w:ins>
            <w:ins w:id="1381" w:author="Gregory Montilla" w:date="2017-11-17T17:13:00Z">
              <w:r>
                <w:rPr>
                  <w:rFonts w:asciiTheme="minorHAnsi" w:hAnsiTheme="minorHAnsi"/>
                </w:rPr>
                <w:t>prompt</w:t>
              </w:r>
            </w:ins>
          </w:p>
        </w:tc>
      </w:tr>
      <w:tr w:rsidR="005C7A09" w14:paraId="050FC5F4" w14:textId="77777777" w:rsidTr="00224C29">
        <w:trPr>
          <w:cnfStyle w:val="000000100000" w:firstRow="0" w:lastRow="0" w:firstColumn="0" w:lastColumn="0" w:oddVBand="0" w:evenVBand="0" w:oddHBand="1" w:evenHBand="0" w:firstRowFirstColumn="0" w:firstRowLastColumn="0" w:lastRowFirstColumn="0" w:lastRowLastColumn="0"/>
          <w:ins w:id="1382" w:author="Gregory Montilla" w:date="2017-11-17T17:09:00Z"/>
        </w:trPr>
        <w:tc>
          <w:tcPr>
            <w:cnfStyle w:val="001000000000" w:firstRow="0" w:lastRow="0" w:firstColumn="1" w:lastColumn="0" w:oddVBand="0" w:evenVBand="0" w:oddHBand="0" w:evenHBand="0" w:firstRowFirstColumn="0" w:firstRowLastColumn="0" w:lastRowFirstColumn="0" w:lastRowLastColumn="0"/>
            <w:tcW w:w="1392" w:type="dxa"/>
          </w:tcPr>
          <w:p w14:paraId="52A1AFAB" w14:textId="2F82ABC1" w:rsidR="005C7A09" w:rsidRDefault="005C7A09" w:rsidP="00481D00">
            <w:pPr>
              <w:spacing w:after="160" w:line="259" w:lineRule="auto"/>
              <w:rPr>
                <w:ins w:id="1383" w:author="Gregory Montilla" w:date="2017-11-17T17:09:00Z"/>
                <w:rFonts w:asciiTheme="minorHAnsi" w:hAnsiTheme="minorHAnsi"/>
              </w:rPr>
            </w:pPr>
            <w:ins w:id="1384" w:author="Gregory Montilla" w:date="2017-11-17T17:09:00Z">
              <w:r>
                <w:rPr>
                  <w:rFonts w:asciiTheme="minorHAnsi" w:hAnsiTheme="minorHAnsi"/>
                </w:rPr>
                <w:t xml:space="preserve">Soundcloud </w:t>
              </w:r>
            </w:ins>
            <w:r w:rsidR="00481D00">
              <w:rPr>
                <w:rFonts w:asciiTheme="minorHAnsi" w:hAnsiTheme="minorHAnsi"/>
              </w:rPr>
              <w:t>client ID</w:t>
            </w:r>
          </w:p>
        </w:tc>
        <w:tc>
          <w:tcPr>
            <w:tcW w:w="1303" w:type="dxa"/>
          </w:tcPr>
          <w:p w14:paraId="1FDD138E" w14:textId="77777777" w:rsidR="005C7A09" w:rsidRDefault="005C7A09"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ins w:id="1385" w:author="Gregory Montilla" w:date="2017-11-17T17:09:00Z"/>
                <w:rFonts w:asciiTheme="minorHAnsi" w:hAnsiTheme="minorHAnsi"/>
              </w:rPr>
            </w:pPr>
            <w:ins w:id="1386" w:author="Gregory Montilla" w:date="2017-11-17T17:13:00Z">
              <w:r>
                <w:rPr>
                  <w:rFonts w:asciiTheme="minorHAnsi" w:hAnsiTheme="minorHAnsi"/>
                </w:rPr>
                <w:t>String</w:t>
              </w:r>
            </w:ins>
          </w:p>
        </w:tc>
        <w:tc>
          <w:tcPr>
            <w:tcW w:w="714" w:type="dxa"/>
          </w:tcPr>
          <w:p w14:paraId="7F43FFA8" w14:textId="33BC3BFB" w:rsidR="005C7A09" w:rsidRDefault="005C7A09"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ins w:id="1387" w:author="Gregory Montilla" w:date="2017-11-17T17:09:00Z"/>
                <w:rFonts w:asciiTheme="minorHAnsi" w:hAnsiTheme="minorHAnsi"/>
              </w:rPr>
            </w:pPr>
            <w:r>
              <w:rPr>
                <w:rFonts w:asciiTheme="minorHAnsi" w:hAnsiTheme="minorHAnsi"/>
              </w:rPr>
              <w:t>3</w:t>
            </w:r>
            <w:r w:rsidR="001A1EC1">
              <w:rPr>
                <w:rFonts w:asciiTheme="minorHAnsi" w:hAnsiTheme="minorHAnsi"/>
              </w:rPr>
              <w:t>2</w:t>
            </w:r>
          </w:p>
        </w:tc>
        <w:tc>
          <w:tcPr>
            <w:tcW w:w="1794" w:type="dxa"/>
          </w:tcPr>
          <w:p w14:paraId="6EB3BE66" w14:textId="027AA9DA" w:rsidR="005C7A09" w:rsidRDefault="00E07112"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ins w:id="1388" w:author="Gregory Montilla" w:date="2017-11-17T17:09:00Z"/>
                <w:rFonts w:asciiTheme="minorHAnsi" w:hAnsiTheme="minorHAnsi"/>
              </w:rPr>
            </w:pPr>
            <w:r>
              <w:rPr>
                <w:rFonts w:asciiTheme="minorHAnsi" w:hAnsiTheme="minorHAnsi"/>
              </w:rPr>
              <w:t>A-z</w:t>
            </w:r>
            <w:r w:rsidR="001A1EC1">
              <w:rPr>
                <w:rFonts w:asciiTheme="minorHAnsi" w:hAnsiTheme="minorHAnsi"/>
              </w:rPr>
              <w:t xml:space="preserve"> char and </w:t>
            </w:r>
            <w:proofErr w:type="spellStart"/>
            <w:r w:rsidR="001A1EC1">
              <w:rPr>
                <w:rFonts w:asciiTheme="minorHAnsi" w:hAnsiTheme="minorHAnsi"/>
              </w:rPr>
              <w:t>int</w:t>
            </w:r>
            <w:proofErr w:type="spellEnd"/>
          </w:p>
        </w:tc>
        <w:tc>
          <w:tcPr>
            <w:tcW w:w="4130" w:type="dxa"/>
          </w:tcPr>
          <w:p w14:paraId="009C3E54" w14:textId="55F030D1" w:rsidR="005C7A09" w:rsidRDefault="001A1EC1">
            <w:pPr>
              <w:spacing w:after="160" w:line="259" w:lineRule="auto"/>
              <w:cnfStyle w:val="000000100000" w:firstRow="0" w:lastRow="0" w:firstColumn="0" w:lastColumn="0" w:oddVBand="0" w:evenVBand="0" w:oddHBand="1" w:evenHBand="0" w:firstRowFirstColumn="0" w:firstRowLastColumn="0" w:lastRowFirstColumn="0" w:lastRowLastColumn="0"/>
              <w:rPr>
                <w:ins w:id="1389" w:author="Gregory Montilla" w:date="2017-11-17T17:09:00Z"/>
                <w:rFonts w:asciiTheme="minorHAnsi" w:hAnsiTheme="minorHAnsi"/>
              </w:rPr>
            </w:pPr>
            <w:r>
              <w:rPr>
                <w:rFonts w:asciiTheme="minorHAnsi" w:hAnsiTheme="minorHAnsi"/>
              </w:rPr>
              <w:t>Application will not be able to communicate with Soundcloud</w:t>
            </w:r>
          </w:p>
        </w:tc>
      </w:tr>
      <w:tr w:rsidR="00481D00" w14:paraId="5F851218" w14:textId="77777777" w:rsidTr="00224C29">
        <w:trPr>
          <w:ins w:id="1390" w:author="Gregory Montilla" w:date="2017-11-17T17:09:00Z"/>
        </w:trPr>
        <w:tc>
          <w:tcPr>
            <w:cnfStyle w:val="001000000000" w:firstRow="0" w:lastRow="0" w:firstColumn="1" w:lastColumn="0" w:oddVBand="0" w:evenVBand="0" w:oddHBand="0" w:evenHBand="0" w:firstRowFirstColumn="0" w:firstRowLastColumn="0" w:lastRowFirstColumn="0" w:lastRowLastColumn="0"/>
            <w:tcW w:w="1392" w:type="dxa"/>
          </w:tcPr>
          <w:p w14:paraId="4929E647" w14:textId="08592BF8" w:rsidR="00481D00" w:rsidRDefault="00481D00" w:rsidP="00481D00">
            <w:pPr>
              <w:spacing w:after="160" w:line="259" w:lineRule="auto"/>
              <w:rPr>
                <w:ins w:id="1391" w:author="Gregory Montilla" w:date="2017-11-17T17:09:00Z"/>
                <w:rFonts w:asciiTheme="minorHAnsi" w:hAnsiTheme="minorHAnsi"/>
              </w:rPr>
            </w:pPr>
            <w:ins w:id="1392" w:author="Gregory Montilla" w:date="2017-11-17T17:09:00Z">
              <w:r>
                <w:rPr>
                  <w:rFonts w:asciiTheme="minorHAnsi" w:hAnsiTheme="minorHAnsi"/>
                </w:rPr>
                <w:t xml:space="preserve">Soundcloud </w:t>
              </w:r>
            </w:ins>
            <w:r>
              <w:rPr>
                <w:rFonts w:asciiTheme="minorHAnsi" w:hAnsiTheme="minorHAnsi"/>
              </w:rPr>
              <w:t>client secret</w:t>
            </w:r>
          </w:p>
        </w:tc>
        <w:tc>
          <w:tcPr>
            <w:tcW w:w="1303" w:type="dxa"/>
          </w:tcPr>
          <w:p w14:paraId="6773FF73" w14:textId="77777777" w:rsidR="00481D00" w:rsidRDefault="00481D00"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ins w:id="1393" w:author="Gregory Montilla" w:date="2017-11-17T17:09:00Z"/>
                <w:rFonts w:asciiTheme="minorHAnsi" w:hAnsiTheme="minorHAnsi"/>
              </w:rPr>
            </w:pPr>
            <w:ins w:id="1394" w:author="Gregory Montilla" w:date="2017-11-17T17:13:00Z">
              <w:r>
                <w:rPr>
                  <w:rFonts w:asciiTheme="minorHAnsi" w:hAnsiTheme="minorHAnsi"/>
                </w:rPr>
                <w:t>String</w:t>
              </w:r>
            </w:ins>
          </w:p>
        </w:tc>
        <w:tc>
          <w:tcPr>
            <w:tcW w:w="714" w:type="dxa"/>
          </w:tcPr>
          <w:p w14:paraId="681BCE91" w14:textId="158024B1" w:rsidR="00481D00" w:rsidRDefault="00481D00"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ins w:id="1395" w:author="Gregory Montilla" w:date="2017-11-17T17:09:00Z"/>
                <w:rFonts w:asciiTheme="minorHAnsi" w:hAnsiTheme="minorHAnsi"/>
              </w:rPr>
            </w:pPr>
            <w:r>
              <w:rPr>
                <w:rFonts w:asciiTheme="minorHAnsi" w:hAnsiTheme="minorHAnsi"/>
              </w:rPr>
              <w:t>3</w:t>
            </w:r>
            <w:r w:rsidR="001A1EC1">
              <w:rPr>
                <w:rFonts w:asciiTheme="minorHAnsi" w:hAnsiTheme="minorHAnsi"/>
              </w:rPr>
              <w:t>2</w:t>
            </w:r>
          </w:p>
        </w:tc>
        <w:tc>
          <w:tcPr>
            <w:tcW w:w="1794" w:type="dxa"/>
          </w:tcPr>
          <w:p w14:paraId="0DD0912E" w14:textId="21E5B96D" w:rsidR="00481D00" w:rsidRDefault="00E07112" w:rsidP="00E07112">
            <w:pPr>
              <w:spacing w:after="160" w:line="259" w:lineRule="auto"/>
              <w:jc w:val="center"/>
              <w:cnfStyle w:val="000000000000" w:firstRow="0" w:lastRow="0" w:firstColumn="0" w:lastColumn="0" w:oddVBand="0" w:evenVBand="0" w:oddHBand="0" w:evenHBand="0" w:firstRowFirstColumn="0" w:firstRowLastColumn="0" w:lastRowFirstColumn="0" w:lastRowLastColumn="0"/>
              <w:rPr>
                <w:ins w:id="1396" w:author="Gregory Montilla" w:date="2017-11-17T17:09:00Z"/>
                <w:rFonts w:asciiTheme="minorHAnsi" w:hAnsiTheme="minorHAnsi"/>
              </w:rPr>
            </w:pPr>
            <w:r>
              <w:rPr>
                <w:rFonts w:asciiTheme="minorHAnsi" w:hAnsiTheme="minorHAnsi"/>
              </w:rPr>
              <w:t>A-z</w:t>
            </w:r>
            <w:r w:rsidR="001A1EC1">
              <w:rPr>
                <w:rFonts w:asciiTheme="minorHAnsi" w:hAnsiTheme="minorHAnsi"/>
              </w:rPr>
              <w:t xml:space="preserve"> char and </w:t>
            </w:r>
            <w:proofErr w:type="spellStart"/>
            <w:r w:rsidR="001A1EC1">
              <w:rPr>
                <w:rFonts w:asciiTheme="minorHAnsi" w:hAnsiTheme="minorHAnsi"/>
              </w:rPr>
              <w:t>int</w:t>
            </w:r>
            <w:proofErr w:type="spellEnd"/>
          </w:p>
        </w:tc>
        <w:tc>
          <w:tcPr>
            <w:tcW w:w="4130" w:type="dxa"/>
          </w:tcPr>
          <w:p w14:paraId="155E58E5" w14:textId="4CA4858A" w:rsidR="00481D00" w:rsidRDefault="001A1EC1" w:rsidP="00502947">
            <w:pPr>
              <w:spacing w:after="160" w:line="259" w:lineRule="auto"/>
              <w:cnfStyle w:val="000000000000" w:firstRow="0" w:lastRow="0" w:firstColumn="0" w:lastColumn="0" w:oddVBand="0" w:evenVBand="0" w:oddHBand="0" w:evenHBand="0" w:firstRowFirstColumn="0" w:firstRowLastColumn="0" w:lastRowFirstColumn="0" w:lastRowLastColumn="0"/>
              <w:rPr>
                <w:ins w:id="1397" w:author="Gregory Montilla" w:date="2017-11-17T17:09:00Z"/>
                <w:rFonts w:asciiTheme="minorHAnsi" w:hAnsiTheme="minorHAnsi"/>
              </w:rPr>
            </w:pPr>
            <w:r>
              <w:rPr>
                <w:rFonts w:asciiTheme="minorHAnsi" w:hAnsiTheme="minorHAnsi"/>
              </w:rPr>
              <w:t>Application will not be able to be communicate with Soundcloud</w:t>
            </w:r>
          </w:p>
        </w:tc>
      </w:tr>
      <w:tr w:rsidR="001A1EC1" w14:paraId="1720511F" w14:textId="77777777" w:rsidTr="00224C29">
        <w:trPr>
          <w:cnfStyle w:val="000000100000" w:firstRow="0" w:lastRow="0" w:firstColumn="0" w:lastColumn="0" w:oddVBand="0" w:evenVBand="0" w:oddHBand="1" w:evenHBand="0" w:firstRowFirstColumn="0" w:firstRowLastColumn="0" w:lastRowFirstColumn="0" w:lastRowLastColumn="0"/>
          <w:ins w:id="1398" w:author="Gregory Montilla" w:date="2017-11-17T17:05:00Z"/>
          <w:trPrChange w:id="1399" w:author="Gregory Montilla" w:date="2017-11-17T17:07:00Z">
            <w:trPr>
              <w:gridBefore w:val="1"/>
            </w:trPr>
          </w:trPrChange>
        </w:trPr>
        <w:tc>
          <w:tcPr>
            <w:cnfStyle w:val="001000000000" w:firstRow="0" w:lastRow="0" w:firstColumn="1" w:lastColumn="0" w:oddVBand="0" w:evenVBand="0" w:oddHBand="0" w:evenHBand="0" w:firstRowFirstColumn="0" w:firstRowLastColumn="0" w:lastRowFirstColumn="0" w:lastRowLastColumn="0"/>
            <w:tcW w:w="1392" w:type="dxa"/>
            <w:tcPrChange w:id="1400" w:author="Gregory Montilla" w:date="2017-11-17T17:07:00Z">
              <w:tcPr>
                <w:tcW w:w="1259" w:type="dxa"/>
                <w:gridSpan w:val="2"/>
              </w:tcPr>
            </w:tcPrChange>
          </w:tcPr>
          <w:p w14:paraId="0F1418CF" w14:textId="5D146496" w:rsidR="001A1EC1" w:rsidRDefault="001A1EC1" w:rsidP="00481D00">
            <w:pPr>
              <w:spacing w:after="160" w:line="259" w:lineRule="auto"/>
              <w:cnfStyle w:val="001000100000" w:firstRow="0" w:lastRow="0" w:firstColumn="1" w:lastColumn="0" w:oddVBand="0" w:evenVBand="0" w:oddHBand="1" w:evenHBand="0" w:firstRowFirstColumn="0" w:firstRowLastColumn="0" w:lastRowFirstColumn="0" w:lastRowLastColumn="0"/>
              <w:rPr>
                <w:ins w:id="1401" w:author="Gregory Montilla" w:date="2017-11-17T17:05:00Z"/>
                <w:rFonts w:asciiTheme="minorHAnsi" w:hAnsiTheme="minorHAnsi"/>
              </w:rPr>
            </w:pPr>
            <w:ins w:id="1402" w:author="Gregory Montilla" w:date="2017-11-17T17:09:00Z">
              <w:r>
                <w:rPr>
                  <w:rFonts w:asciiTheme="minorHAnsi" w:hAnsiTheme="minorHAnsi"/>
                </w:rPr>
                <w:t xml:space="preserve">Spotify </w:t>
              </w:r>
            </w:ins>
            <w:r>
              <w:rPr>
                <w:rFonts w:asciiTheme="minorHAnsi" w:hAnsiTheme="minorHAnsi"/>
              </w:rPr>
              <w:t>client ID</w:t>
            </w:r>
          </w:p>
        </w:tc>
        <w:tc>
          <w:tcPr>
            <w:tcW w:w="1303" w:type="dxa"/>
            <w:tcPrChange w:id="1403" w:author="Gregory Montilla" w:date="2017-11-17T17:07:00Z">
              <w:tcPr>
                <w:tcW w:w="1321" w:type="dxa"/>
                <w:gridSpan w:val="3"/>
              </w:tcPr>
            </w:tcPrChange>
          </w:tcPr>
          <w:p w14:paraId="11087ADE" w14:textId="77777777" w:rsidR="001A1EC1" w:rsidRDefault="001A1EC1"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ins w:id="1404" w:author="Gregory Montilla" w:date="2017-11-17T17:05:00Z"/>
                <w:rFonts w:asciiTheme="minorHAnsi" w:hAnsiTheme="minorHAnsi"/>
              </w:rPr>
            </w:pPr>
            <w:ins w:id="1405" w:author="Gregory Montilla" w:date="2017-11-17T17:09:00Z">
              <w:r>
                <w:rPr>
                  <w:rFonts w:asciiTheme="minorHAnsi" w:hAnsiTheme="minorHAnsi"/>
                </w:rPr>
                <w:t>String</w:t>
              </w:r>
            </w:ins>
          </w:p>
        </w:tc>
        <w:tc>
          <w:tcPr>
            <w:tcW w:w="714" w:type="dxa"/>
            <w:tcPrChange w:id="1406" w:author="Gregory Montilla" w:date="2017-11-17T17:07:00Z">
              <w:tcPr>
                <w:tcW w:w="718" w:type="dxa"/>
              </w:tcPr>
            </w:tcPrChange>
          </w:tcPr>
          <w:p w14:paraId="0D5E5CEF" w14:textId="4DD904DD" w:rsidR="001A1EC1" w:rsidRDefault="001A1EC1"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ins w:id="1407" w:author="Gregory Montilla" w:date="2017-11-17T17:05:00Z"/>
                <w:rFonts w:asciiTheme="minorHAnsi" w:hAnsiTheme="minorHAnsi"/>
              </w:rPr>
            </w:pPr>
            <w:r>
              <w:rPr>
                <w:rFonts w:asciiTheme="minorHAnsi" w:hAnsiTheme="minorHAnsi"/>
              </w:rPr>
              <w:t>32</w:t>
            </w:r>
          </w:p>
        </w:tc>
        <w:tc>
          <w:tcPr>
            <w:tcW w:w="1794" w:type="dxa"/>
            <w:tcPrChange w:id="1408" w:author="Gregory Montilla" w:date="2017-11-17T17:07:00Z">
              <w:tcPr>
                <w:tcW w:w="1797" w:type="dxa"/>
                <w:gridSpan w:val="2"/>
              </w:tcPr>
            </w:tcPrChange>
          </w:tcPr>
          <w:p w14:paraId="781FFED5" w14:textId="5CA25D6A" w:rsidR="001A1EC1" w:rsidRDefault="00E07112"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ins w:id="1409" w:author="Gregory Montilla" w:date="2017-11-17T17:05:00Z"/>
                <w:rFonts w:asciiTheme="minorHAnsi" w:hAnsiTheme="minorHAnsi"/>
              </w:rPr>
            </w:pPr>
            <w:r>
              <w:rPr>
                <w:rFonts w:asciiTheme="minorHAnsi" w:hAnsiTheme="minorHAnsi"/>
              </w:rPr>
              <w:t xml:space="preserve">A-z </w:t>
            </w:r>
            <w:r w:rsidR="001A1EC1">
              <w:rPr>
                <w:rFonts w:asciiTheme="minorHAnsi" w:hAnsiTheme="minorHAnsi"/>
              </w:rPr>
              <w:t xml:space="preserve">char and </w:t>
            </w:r>
            <w:proofErr w:type="spellStart"/>
            <w:r w:rsidR="001A1EC1">
              <w:rPr>
                <w:rFonts w:asciiTheme="minorHAnsi" w:hAnsiTheme="minorHAnsi"/>
              </w:rPr>
              <w:t>int</w:t>
            </w:r>
            <w:proofErr w:type="spellEnd"/>
          </w:p>
        </w:tc>
        <w:tc>
          <w:tcPr>
            <w:tcW w:w="4130" w:type="dxa"/>
            <w:tcPrChange w:id="1410" w:author="Gregory Montilla" w:date="2017-11-17T17:07:00Z">
              <w:tcPr>
                <w:tcW w:w="4238" w:type="dxa"/>
                <w:gridSpan w:val="2"/>
              </w:tcPr>
            </w:tcPrChange>
          </w:tcPr>
          <w:p w14:paraId="7E80328D" w14:textId="3877CA21" w:rsidR="001A1EC1" w:rsidRDefault="001A1EC1" w:rsidP="001A1EC1">
            <w:pPr>
              <w:spacing w:after="160" w:line="259" w:lineRule="auto"/>
              <w:cnfStyle w:val="000000100000" w:firstRow="0" w:lastRow="0" w:firstColumn="0" w:lastColumn="0" w:oddVBand="0" w:evenVBand="0" w:oddHBand="1" w:evenHBand="0" w:firstRowFirstColumn="0" w:firstRowLastColumn="0" w:lastRowFirstColumn="0" w:lastRowLastColumn="0"/>
              <w:rPr>
                <w:ins w:id="1411" w:author="Gregory Montilla" w:date="2017-11-17T17:05:00Z"/>
                <w:rFonts w:asciiTheme="minorHAnsi" w:hAnsiTheme="minorHAnsi"/>
              </w:rPr>
            </w:pPr>
            <w:r>
              <w:rPr>
                <w:rFonts w:asciiTheme="minorHAnsi" w:hAnsiTheme="minorHAnsi"/>
              </w:rPr>
              <w:t>Application will not be able to be communicate with Spotify</w:t>
            </w:r>
          </w:p>
        </w:tc>
      </w:tr>
      <w:tr w:rsidR="001A1EC1" w14:paraId="77B9AE6C" w14:textId="77777777" w:rsidTr="00224C29">
        <w:trPr>
          <w:ins w:id="1412" w:author="Gregory Montilla" w:date="2017-11-17T17:05:00Z"/>
          <w:trPrChange w:id="1413" w:author="Gregory Montilla" w:date="2017-11-17T17:07:00Z">
            <w:trPr>
              <w:gridBefore w:val="1"/>
            </w:trPr>
          </w:trPrChange>
        </w:trPr>
        <w:tc>
          <w:tcPr>
            <w:cnfStyle w:val="001000000000" w:firstRow="0" w:lastRow="0" w:firstColumn="1" w:lastColumn="0" w:oddVBand="0" w:evenVBand="0" w:oddHBand="0" w:evenHBand="0" w:firstRowFirstColumn="0" w:firstRowLastColumn="0" w:lastRowFirstColumn="0" w:lastRowLastColumn="0"/>
            <w:tcW w:w="1392" w:type="dxa"/>
            <w:tcPrChange w:id="1414" w:author="Gregory Montilla" w:date="2017-11-17T17:07:00Z">
              <w:tcPr>
                <w:tcW w:w="1259" w:type="dxa"/>
                <w:gridSpan w:val="2"/>
              </w:tcPr>
            </w:tcPrChange>
          </w:tcPr>
          <w:p w14:paraId="4DD4DC84" w14:textId="75E70368" w:rsidR="001A1EC1" w:rsidRDefault="001A1EC1" w:rsidP="00481D00">
            <w:pPr>
              <w:spacing w:after="160" w:line="259" w:lineRule="auto"/>
              <w:rPr>
                <w:ins w:id="1415" w:author="Gregory Montilla" w:date="2017-11-17T17:05:00Z"/>
                <w:rFonts w:asciiTheme="minorHAnsi" w:hAnsiTheme="minorHAnsi"/>
              </w:rPr>
            </w:pPr>
            <w:ins w:id="1416" w:author="Gregory Montilla" w:date="2017-11-17T17:09:00Z">
              <w:r>
                <w:rPr>
                  <w:rFonts w:asciiTheme="minorHAnsi" w:hAnsiTheme="minorHAnsi"/>
                </w:rPr>
                <w:t>Spotify</w:t>
              </w:r>
            </w:ins>
            <w:r>
              <w:rPr>
                <w:rFonts w:asciiTheme="minorHAnsi" w:hAnsiTheme="minorHAnsi"/>
              </w:rPr>
              <w:t xml:space="preserve"> client secret</w:t>
            </w:r>
          </w:p>
        </w:tc>
        <w:tc>
          <w:tcPr>
            <w:tcW w:w="1303" w:type="dxa"/>
            <w:tcPrChange w:id="1417" w:author="Gregory Montilla" w:date="2017-11-17T17:07:00Z">
              <w:tcPr>
                <w:tcW w:w="1321" w:type="dxa"/>
                <w:gridSpan w:val="3"/>
              </w:tcPr>
            </w:tcPrChange>
          </w:tcPr>
          <w:p w14:paraId="7A1C8E04" w14:textId="77777777" w:rsidR="001A1EC1" w:rsidRDefault="001A1EC1"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ins w:id="1418" w:author="Gregory Montilla" w:date="2017-11-17T17:05:00Z"/>
                <w:rFonts w:asciiTheme="minorHAnsi" w:hAnsiTheme="minorHAnsi"/>
              </w:rPr>
            </w:pPr>
            <w:ins w:id="1419" w:author="Gregory Montilla" w:date="2017-11-17T17:09:00Z">
              <w:r>
                <w:rPr>
                  <w:rFonts w:asciiTheme="minorHAnsi" w:hAnsiTheme="minorHAnsi"/>
                </w:rPr>
                <w:t>String</w:t>
              </w:r>
            </w:ins>
          </w:p>
        </w:tc>
        <w:tc>
          <w:tcPr>
            <w:tcW w:w="714" w:type="dxa"/>
            <w:tcPrChange w:id="1420" w:author="Gregory Montilla" w:date="2017-11-17T17:07:00Z">
              <w:tcPr>
                <w:tcW w:w="718" w:type="dxa"/>
              </w:tcPr>
            </w:tcPrChange>
          </w:tcPr>
          <w:p w14:paraId="34811608" w14:textId="205FFFA3" w:rsidR="001A1EC1" w:rsidRDefault="001A1EC1"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ins w:id="1421" w:author="Gregory Montilla" w:date="2017-11-17T17:05:00Z"/>
                <w:rFonts w:asciiTheme="minorHAnsi" w:hAnsiTheme="minorHAnsi"/>
              </w:rPr>
            </w:pPr>
            <w:r>
              <w:rPr>
                <w:rFonts w:asciiTheme="minorHAnsi" w:hAnsiTheme="minorHAnsi"/>
              </w:rPr>
              <w:t>32</w:t>
            </w:r>
          </w:p>
        </w:tc>
        <w:tc>
          <w:tcPr>
            <w:tcW w:w="1794" w:type="dxa"/>
            <w:tcPrChange w:id="1422" w:author="Gregory Montilla" w:date="2017-11-17T17:07:00Z">
              <w:tcPr>
                <w:tcW w:w="1797" w:type="dxa"/>
                <w:gridSpan w:val="2"/>
              </w:tcPr>
            </w:tcPrChange>
          </w:tcPr>
          <w:p w14:paraId="5736FE02" w14:textId="5C18BAA4" w:rsidR="001A1EC1" w:rsidRDefault="00E07112"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ins w:id="1423" w:author="Gregory Montilla" w:date="2017-11-17T17:05:00Z"/>
                <w:rFonts w:asciiTheme="minorHAnsi" w:hAnsiTheme="minorHAnsi"/>
              </w:rPr>
            </w:pPr>
            <w:r>
              <w:rPr>
                <w:rFonts w:asciiTheme="minorHAnsi" w:hAnsiTheme="minorHAnsi"/>
              </w:rPr>
              <w:t>A-z</w:t>
            </w:r>
            <w:r w:rsidR="001A1EC1">
              <w:rPr>
                <w:rFonts w:asciiTheme="minorHAnsi" w:hAnsiTheme="minorHAnsi"/>
              </w:rPr>
              <w:t xml:space="preserve"> char and </w:t>
            </w:r>
            <w:proofErr w:type="spellStart"/>
            <w:r w:rsidR="001A1EC1">
              <w:rPr>
                <w:rFonts w:asciiTheme="minorHAnsi" w:hAnsiTheme="minorHAnsi"/>
              </w:rPr>
              <w:t>int</w:t>
            </w:r>
            <w:proofErr w:type="spellEnd"/>
          </w:p>
        </w:tc>
        <w:tc>
          <w:tcPr>
            <w:tcW w:w="4130" w:type="dxa"/>
            <w:tcPrChange w:id="1424" w:author="Gregory Montilla" w:date="2017-11-17T17:07:00Z">
              <w:tcPr>
                <w:tcW w:w="4238" w:type="dxa"/>
                <w:gridSpan w:val="2"/>
              </w:tcPr>
            </w:tcPrChange>
          </w:tcPr>
          <w:p w14:paraId="73BB690B" w14:textId="10CF915F" w:rsidR="001A1EC1" w:rsidRDefault="001A1EC1" w:rsidP="001A1EC1">
            <w:pPr>
              <w:spacing w:after="160" w:line="259" w:lineRule="auto"/>
              <w:cnfStyle w:val="000000000000" w:firstRow="0" w:lastRow="0" w:firstColumn="0" w:lastColumn="0" w:oddVBand="0" w:evenVBand="0" w:oddHBand="0" w:evenHBand="0" w:firstRowFirstColumn="0" w:firstRowLastColumn="0" w:lastRowFirstColumn="0" w:lastRowLastColumn="0"/>
              <w:rPr>
                <w:ins w:id="1425" w:author="Gregory Montilla" w:date="2017-11-17T17:05:00Z"/>
                <w:rFonts w:asciiTheme="minorHAnsi" w:hAnsiTheme="minorHAnsi"/>
              </w:rPr>
            </w:pPr>
            <w:r>
              <w:rPr>
                <w:rFonts w:asciiTheme="minorHAnsi" w:hAnsiTheme="minorHAnsi"/>
              </w:rPr>
              <w:t>Application will not be able to be communicate with Spotify</w:t>
            </w:r>
          </w:p>
        </w:tc>
      </w:tr>
      <w:tr w:rsidR="00481D00" w14:paraId="37772F31" w14:textId="77777777" w:rsidTr="00224C29">
        <w:trPr>
          <w:cnfStyle w:val="000000100000" w:firstRow="0" w:lastRow="0" w:firstColumn="0" w:lastColumn="0" w:oddVBand="0" w:evenVBand="0" w:oddHBand="1" w:evenHBand="0" w:firstRowFirstColumn="0" w:firstRowLastColumn="0" w:lastRowFirstColumn="0" w:lastRowLastColumn="0"/>
          <w:ins w:id="1426" w:author="Gregory Montilla" w:date="2017-11-17T17:09:00Z"/>
        </w:trPr>
        <w:tc>
          <w:tcPr>
            <w:cnfStyle w:val="001000000000" w:firstRow="0" w:lastRow="0" w:firstColumn="1" w:lastColumn="0" w:oddVBand="0" w:evenVBand="0" w:oddHBand="0" w:evenHBand="0" w:firstRowFirstColumn="0" w:firstRowLastColumn="0" w:lastRowFirstColumn="0" w:lastRowLastColumn="0"/>
            <w:tcW w:w="1392" w:type="dxa"/>
          </w:tcPr>
          <w:p w14:paraId="296566F0" w14:textId="25684881" w:rsidR="00481D00" w:rsidRDefault="00D31FB2" w:rsidP="00481D00">
            <w:pPr>
              <w:spacing w:after="160" w:line="259" w:lineRule="auto"/>
              <w:rPr>
                <w:ins w:id="1427" w:author="Gregory Montilla" w:date="2017-11-17T17:09:00Z"/>
                <w:rFonts w:asciiTheme="minorHAnsi" w:hAnsiTheme="minorHAnsi"/>
              </w:rPr>
            </w:pPr>
            <w:r>
              <w:rPr>
                <w:rFonts w:asciiTheme="minorHAnsi" w:hAnsiTheme="minorHAnsi"/>
              </w:rPr>
              <w:t>YouTube API key</w:t>
            </w:r>
          </w:p>
        </w:tc>
        <w:tc>
          <w:tcPr>
            <w:tcW w:w="1303" w:type="dxa"/>
          </w:tcPr>
          <w:p w14:paraId="322AC8D9" w14:textId="2CB240E6" w:rsidR="00481D00" w:rsidRDefault="00D31FB2"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ins w:id="1428" w:author="Gregory Montilla" w:date="2017-11-17T17:09:00Z"/>
                <w:rFonts w:asciiTheme="minorHAnsi" w:hAnsiTheme="minorHAnsi"/>
              </w:rPr>
            </w:pPr>
            <w:r>
              <w:rPr>
                <w:rFonts w:asciiTheme="minorHAnsi" w:hAnsiTheme="minorHAnsi"/>
              </w:rPr>
              <w:t>String</w:t>
            </w:r>
          </w:p>
        </w:tc>
        <w:tc>
          <w:tcPr>
            <w:tcW w:w="714" w:type="dxa"/>
          </w:tcPr>
          <w:p w14:paraId="2E68077F" w14:textId="4D708EB2" w:rsidR="00481D00" w:rsidRDefault="00D31FB2"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ins w:id="1429" w:author="Gregory Montilla" w:date="2017-11-17T17:09:00Z"/>
                <w:rFonts w:asciiTheme="minorHAnsi" w:hAnsiTheme="minorHAnsi"/>
              </w:rPr>
            </w:pPr>
            <w:r>
              <w:rPr>
                <w:rFonts w:asciiTheme="minorHAnsi" w:hAnsiTheme="minorHAnsi"/>
              </w:rPr>
              <w:t>39</w:t>
            </w:r>
          </w:p>
        </w:tc>
        <w:tc>
          <w:tcPr>
            <w:tcW w:w="1794" w:type="dxa"/>
          </w:tcPr>
          <w:p w14:paraId="67F464BB" w14:textId="24BCB0A7" w:rsidR="00481D00" w:rsidRDefault="00D31FB2"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ins w:id="1430" w:author="Gregory Montilla" w:date="2017-11-17T17:09:00Z"/>
                <w:rFonts w:asciiTheme="minorHAnsi" w:hAnsiTheme="minorHAnsi"/>
              </w:rPr>
            </w:pPr>
            <w:r>
              <w:rPr>
                <w:rFonts w:asciiTheme="minorHAnsi" w:hAnsiTheme="minorHAnsi"/>
              </w:rPr>
              <w:t xml:space="preserve">A-z char and </w:t>
            </w:r>
            <w:proofErr w:type="spellStart"/>
            <w:r>
              <w:rPr>
                <w:rFonts w:asciiTheme="minorHAnsi" w:hAnsiTheme="minorHAnsi"/>
              </w:rPr>
              <w:t>int</w:t>
            </w:r>
            <w:proofErr w:type="spellEnd"/>
          </w:p>
        </w:tc>
        <w:tc>
          <w:tcPr>
            <w:tcW w:w="4130" w:type="dxa"/>
          </w:tcPr>
          <w:p w14:paraId="25C952B8" w14:textId="3002621D" w:rsidR="00481D00" w:rsidRDefault="00D31FB2" w:rsidP="00481D00">
            <w:pPr>
              <w:spacing w:after="160" w:line="259" w:lineRule="auto"/>
              <w:cnfStyle w:val="000000100000" w:firstRow="0" w:lastRow="0" w:firstColumn="0" w:lastColumn="0" w:oddVBand="0" w:evenVBand="0" w:oddHBand="1" w:evenHBand="0" w:firstRowFirstColumn="0" w:firstRowLastColumn="0" w:lastRowFirstColumn="0" w:lastRowLastColumn="0"/>
              <w:rPr>
                <w:ins w:id="1431" w:author="Gregory Montilla" w:date="2017-11-17T17:09:00Z"/>
                <w:rFonts w:asciiTheme="minorHAnsi" w:hAnsiTheme="minorHAnsi"/>
              </w:rPr>
            </w:pPr>
            <w:r>
              <w:rPr>
                <w:rFonts w:asciiTheme="minorHAnsi" w:hAnsiTheme="minorHAnsi"/>
              </w:rPr>
              <w:t>Application will not be able to communicate with YouTube</w:t>
            </w:r>
          </w:p>
        </w:tc>
      </w:tr>
      <w:tr w:rsidR="00D31FB2" w14:paraId="5FC9BB0C" w14:textId="77777777" w:rsidTr="00224C29">
        <w:tc>
          <w:tcPr>
            <w:cnfStyle w:val="001000000000" w:firstRow="0" w:lastRow="0" w:firstColumn="1" w:lastColumn="0" w:oddVBand="0" w:evenVBand="0" w:oddHBand="0" w:evenHBand="0" w:firstRowFirstColumn="0" w:firstRowLastColumn="0" w:lastRowFirstColumn="0" w:lastRowLastColumn="0"/>
            <w:tcW w:w="1392" w:type="dxa"/>
          </w:tcPr>
          <w:p w14:paraId="7C5225DA" w14:textId="47E80D76" w:rsidR="00D31FB2" w:rsidRDefault="00D31FB2" w:rsidP="00481D00">
            <w:pPr>
              <w:spacing w:after="160" w:line="259" w:lineRule="auto"/>
              <w:rPr>
                <w:rFonts w:asciiTheme="minorHAnsi" w:hAnsiTheme="minorHAnsi"/>
              </w:rPr>
            </w:pPr>
            <w:ins w:id="1432" w:author="Gregory Montilla" w:date="2017-11-17T17:09:00Z">
              <w:r>
                <w:rPr>
                  <w:rFonts w:asciiTheme="minorHAnsi" w:hAnsiTheme="minorHAnsi"/>
                </w:rPr>
                <w:t xml:space="preserve">YouTube </w:t>
              </w:r>
            </w:ins>
            <w:r>
              <w:rPr>
                <w:rFonts w:asciiTheme="minorHAnsi" w:hAnsiTheme="minorHAnsi"/>
              </w:rPr>
              <w:t>client ID</w:t>
            </w:r>
          </w:p>
        </w:tc>
        <w:tc>
          <w:tcPr>
            <w:tcW w:w="1303" w:type="dxa"/>
          </w:tcPr>
          <w:p w14:paraId="76831C52" w14:textId="2C5938DE" w:rsidR="00D31FB2" w:rsidRDefault="00D31FB2" w:rsidP="00D31FB2">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ins w:id="1433" w:author="Gregory Montilla" w:date="2017-11-17T17:13:00Z">
              <w:r>
                <w:rPr>
                  <w:rFonts w:asciiTheme="minorHAnsi" w:hAnsiTheme="minorHAnsi"/>
                </w:rPr>
                <w:t>String</w:t>
              </w:r>
            </w:ins>
          </w:p>
        </w:tc>
        <w:tc>
          <w:tcPr>
            <w:tcW w:w="714" w:type="dxa"/>
          </w:tcPr>
          <w:p w14:paraId="1EE26702" w14:textId="75E75DAF" w:rsidR="00D31FB2" w:rsidRDefault="00D31FB2"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72</w:t>
            </w:r>
          </w:p>
        </w:tc>
        <w:tc>
          <w:tcPr>
            <w:tcW w:w="1794" w:type="dxa"/>
          </w:tcPr>
          <w:p w14:paraId="6E967CE2" w14:textId="2EFC85B1" w:rsidR="00D31FB2" w:rsidRDefault="00E07112"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A-z</w:t>
            </w:r>
            <w:r w:rsidR="00D31FB2">
              <w:rPr>
                <w:rFonts w:asciiTheme="minorHAnsi" w:hAnsiTheme="minorHAnsi"/>
              </w:rPr>
              <w:t xml:space="preserve"> char and </w:t>
            </w:r>
            <w:proofErr w:type="spellStart"/>
            <w:r w:rsidR="00D31FB2">
              <w:rPr>
                <w:rFonts w:asciiTheme="minorHAnsi" w:hAnsiTheme="minorHAnsi"/>
              </w:rPr>
              <w:t>int</w:t>
            </w:r>
            <w:proofErr w:type="spellEnd"/>
          </w:p>
        </w:tc>
        <w:tc>
          <w:tcPr>
            <w:tcW w:w="4130" w:type="dxa"/>
          </w:tcPr>
          <w:p w14:paraId="1E41DD0B" w14:textId="0E42F44A" w:rsidR="00D31FB2" w:rsidRPr="00856E17" w:rsidRDefault="00D31FB2" w:rsidP="00481D0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Application will not be able to communicate with YouTube </w:t>
            </w:r>
          </w:p>
        </w:tc>
      </w:tr>
      <w:tr w:rsidR="00D31FB2" w14:paraId="3FBFAE4A" w14:textId="77777777" w:rsidTr="00224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14:paraId="1889509C" w14:textId="39A260CC" w:rsidR="00D31FB2" w:rsidRDefault="00D31FB2" w:rsidP="00481D00">
            <w:pPr>
              <w:spacing w:after="160" w:line="259" w:lineRule="auto"/>
              <w:rPr>
                <w:rFonts w:asciiTheme="minorHAnsi" w:hAnsiTheme="minorHAnsi"/>
              </w:rPr>
            </w:pPr>
            <w:r>
              <w:rPr>
                <w:rFonts w:asciiTheme="minorHAnsi" w:hAnsiTheme="minorHAnsi"/>
              </w:rPr>
              <w:t>YouTube client secret</w:t>
            </w:r>
          </w:p>
        </w:tc>
        <w:tc>
          <w:tcPr>
            <w:tcW w:w="1303" w:type="dxa"/>
          </w:tcPr>
          <w:p w14:paraId="66E6298A" w14:textId="7A5A71A0" w:rsidR="00D31FB2" w:rsidRDefault="000926A2" w:rsidP="009B00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String</w:t>
            </w:r>
          </w:p>
        </w:tc>
        <w:tc>
          <w:tcPr>
            <w:tcW w:w="714" w:type="dxa"/>
          </w:tcPr>
          <w:p w14:paraId="26D48E2B" w14:textId="00694908" w:rsidR="00D31FB2" w:rsidRDefault="00C51AF9"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32</w:t>
            </w:r>
          </w:p>
        </w:tc>
        <w:tc>
          <w:tcPr>
            <w:tcW w:w="1794" w:type="dxa"/>
          </w:tcPr>
          <w:p w14:paraId="435EC4D6" w14:textId="62235A39" w:rsidR="00D31FB2" w:rsidRDefault="00C51AF9"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 xml:space="preserve">A-z char and </w:t>
            </w:r>
            <w:proofErr w:type="spellStart"/>
            <w:r>
              <w:rPr>
                <w:rFonts w:asciiTheme="minorHAnsi" w:hAnsiTheme="minorHAnsi"/>
              </w:rPr>
              <w:t>int</w:t>
            </w:r>
            <w:proofErr w:type="spellEnd"/>
          </w:p>
        </w:tc>
        <w:tc>
          <w:tcPr>
            <w:tcW w:w="4130" w:type="dxa"/>
          </w:tcPr>
          <w:p w14:paraId="25B22EF2" w14:textId="13A236D4" w:rsidR="00D31FB2" w:rsidRPr="00856E17" w:rsidRDefault="00C51AF9" w:rsidP="00481D0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Application will not be able to communicate with YouTube</w:t>
            </w:r>
          </w:p>
        </w:tc>
      </w:tr>
      <w:tr w:rsidR="00497A11" w14:paraId="22ECF81B" w14:textId="77777777" w:rsidTr="00224C29">
        <w:tc>
          <w:tcPr>
            <w:cnfStyle w:val="001000000000" w:firstRow="0" w:lastRow="0" w:firstColumn="1" w:lastColumn="0" w:oddVBand="0" w:evenVBand="0" w:oddHBand="0" w:evenHBand="0" w:firstRowFirstColumn="0" w:firstRowLastColumn="0" w:lastRowFirstColumn="0" w:lastRowLastColumn="0"/>
            <w:tcW w:w="1392" w:type="dxa"/>
          </w:tcPr>
          <w:p w14:paraId="00D4CB7E" w14:textId="77F6F0AF" w:rsidR="00497A11" w:rsidRDefault="00497A11" w:rsidP="00481D00">
            <w:pPr>
              <w:spacing w:after="160" w:line="259" w:lineRule="auto"/>
              <w:rPr>
                <w:rFonts w:asciiTheme="minorHAnsi" w:hAnsiTheme="minorHAnsi"/>
              </w:rPr>
            </w:pPr>
            <w:r>
              <w:rPr>
                <w:rFonts w:asciiTheme="minorHAnsi" w:hAnsiTheme="minorHAnsi"/>
              </w:rPr>
              <w:t>Event Date</w:t>
            </w:r>
          </w:p>
        </w:tc>
        <w:tc>
          <w:tcPr>
            <w:tcW w:w="1303" w:type="dxa"/>
          </w:tcPr>
          <w:p w14:paraId="7E8F53E0" w14:textId="577C5159" w:rsidR="00497A11" w:rsidRDefault="00497A11" w:rsidP="009B00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Date</w:t>
            </w:r>
          </w:p>
        </w:tc>
        <w:tc>
          <w:tcPr>
            <w:tcW w:w="714" w:type="dxa"/>
          </w:tcPr>
          <w:p w14:paraId="5B91A490" w14:textId="475C9834" w:rsidR="00497A11" w:rsidRDefault="00224C29"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Null</w:t>
            </w:r>
          </w:p>
        </w:tc>
        <w:tc>
          <w:tcPr>
            <w:tcW w:w="1794" w:type="dxa"/>
          </w:tcPr>
          <w:p w14:paraId="7D632092" w14:textId="2FF00B1E" w:rsidR="00497A11" w:rsidRDefault="00224C29"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Present – Future dates</w:t>
            </w:r>
          </w:p>
        </w:tc>
        <w:tc>
          <w:tcPr>
            <w:tcW w:w="4130" w:type="dxa"/>
          </w:tcPr>
          <w:p w14:paraId="5EE56F55" w14:textId="4386F564" w:rsidR="00497A11" w:rsidRDefault="00C262C2" w:rsidP="00481D0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Will set date to null</w:t>
            </w:r>
          </w:p>
        </w:tc>
      </w:tr>
      <w:tr w:rsidR="00497A11" w14:paraId="5135EF4D" w14:textId="77777777" w:rsidTr="00224C29">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1392" w:type="dxa"/>
          </w:tcPr>
          <w:p w14:paraId="6FF782AD" w14:textId="1D2A2B20" w:rsidR="00497A11" w:rsidRDefault="00497A11" w:rsidP="00481D00">
            <w:pPr>
              <w:spacing w:after="160" w:line="259" w:lineRule="auto"/>
              <w:rPr>
                <w:rFonts w:asciiTheme="minorHAnsi" w:hAnsiTheme="minorHAnsi"/>
              </w:rPr>
            </w:pPr>
            <w:r>
              <w:rPr>
                <w:rFonts w:asciiTheme="minorHAnsi" w:hAnsiTheme="minorHAnsi"/>
              </w:rPr>
              <w:lastRenderedPageBreak/>
              <w:t>Event Time Start</w:t>
            </w:r>
          </w:p>
        </w:tc>
        <w:tc>
          <w:tcPr>
            <w:tcW w:w="1303" w:type="dxa"/>
          </w:tcPr>
          <w:p w14:paraId="055D2794" w14:textId="1054F48B" w:rsidR="00497A11" w:rsidRDefault="00F674E0" w:rsidP="009B00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Time</w:t>
            </w:r>
          </w:p>
        </w:tc>
        <w:tc>
          <w:tcPr>
            <w:tcW w:w="714" w:type="dxa"/>
          </w:tcPr>
          <w:p w14:paraId="61C40EA3" w14:textId="6F196FB3" w:rsidR="00497A11" w:rsidRDefault="00224C29"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Null</w:t>
            </w:r>
          </w:p>
        </w:tc>
        <w:tc>
          <w:tcPr>
            <w:tcW w:w="1794" w:type="dxa"/>
          </w:tcPr>
          <w:p w14:paraId="3972740F" w14:textId="26E74D8D" w:rsidR="00497A11" w:rsidRDefault="00224C29"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All times</w:t>
            </w:r>
          </w:p>
        </w:tc>
        <w:tc>
          <w:tcPr>
            <w:tcW w:w="4130" w:type="dxa"/>
          </w:tcPr>
          <w:p w14:paraId="76DB2C0D" w14:textId="718451B6" w:rsidR="00497A11" w:rsidRDefault="00F674E0" w:rsidP="00481D0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Will use default time</w:t>
            </w:r>
            <w:r w:rsidR="00C262C2">
              <w:rPr>
                <w:rFonts w:asciiTheme="minorHAnsi" w:hAnsiTheme="minorHAnsi"/>
              </w:rPr>
              <w:t xml:space="preserve"> 12:00 am</w:t>
            </w:r>
          </w:p>
        </w:tc>
      </w:tr>
      <w:tr w:rsidR="00F674E0" w14:paraId="17264F05" w14:textId="77777777" w:rsidTr="00224C29">
        <w:tc>
          <w:tcPr>
            <w:cnfStyle w:val="001000000000" w:firstRow="0" w:lastRow="0" w:firstColumn="1" w:lastColumn="0" w:oddVBand="0" w:evenVBand="0" w:oddHBand="0" w:evenHBand="0" w:firstRowFirstColumn="0" w:firstRowLastColumn="0" w:lastRowFirstColumn="0" w:lastRowLastColumn="0"/>
            <w:tcW w:w="1392" w:type="dxa"/>
          </w:tcPr>
          <w:p w14:paraId="01B3EFA0" w14:textId="33B22013" w:rsidR="00F674E0" w:rsidRDefault="00F674E0" w:rsidP="00481D00">
            <w:pPr>
              <w:spacing w:after="160" w:line="259" w:lineRule="auto"/>
              <w:rPr>
                <w:rFonts w:asciiTheme="minorHAnsi" w:hAnsiTheme="minorHAnsi"/>
              </w:rPr>
            </w:pPr>
            <w:r>
              <w:rPr>
                <w:rFonts w:asciiTheme="minorHAnsi" w:hAnsiTheme="minorHAnsi"/>
              </w:rPr>
              <w:t>Event Time End</w:t>
            </w:r>
          </w:p>
        </w:tc>
        <w:tc>
          <w:tcPr>
            <w:tcW w:w="1303" w:type="dxa"/>
          </w:tcPr>
          <w:p w14:paraId="6EFC7A28" w14:textId="538547A7" w:rsidR="00F674E0" w:rsidRDefault="00F674E0" w:rsidP="009B00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Time</w:t>
            </w:r>
          </w:p>
        </w:tc>
        <w:tc>
          <w:tcPr>
            <w:tcW w:w="714" w:type="dxa"/>
          </w:tcPr>
          <w:p w14:paraId="66E730BD" w14:textId="3DDF14B3" w:rsidR="00F674E0" w:rsidRDefault="00224C29"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null</w:t>
            </w:r>
          </w:p>
        </w:tc>
        <w:tc>
          <w:tcPr>
            <w:tcW w:w="1794" w:type="dxa"/>
          </w:tcPr>
          <w:p w14:paraId="4E45BC45" w14:textId="1296D0EC" w:rsidR="00F674E0" w:rsidRDefault="00224C29"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All times</w:t>
            </w:r>
          </w:p>
        </w:tc>
        <w:tc>
          <w:tcPr>
            <w:tcW w:w="4130" w:type="dxa"/>
          </w:tcPr>
          <w:p w14:paraId="64547556" w14:textId="7C3FB69D" w:rsidR="00F674E0" w:rsidRDefault="00F674E0" w:rsidP="00481D0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Will use default time</w:t>
            </w:r>
            <w:r w:rsidR="00C262C2">
              <w:rPr>
                <w:rFonts w:asciiTheme="minorHAnsi" w:hAnsiTheme="minorHAnsi"/>
              </w:rPr>
              <w:t xml:space="preserve"> 12:00 am</w:t>
            </w:r>
          </w:p>
        </w:tc>
      </w:tr>
      <w:tr w:rsidR="00F674E0" w14:paraId="20535299" w14:textId="77777777" w:rsidTr="00224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14:paraId="4058A05F" w14:textId="49F55D6A" w:rsidR="00F674E0" w:rsidRDefault="00443A0A" w:rsidP="00481D00">
            <w:pPr>
              <w:spacing w:after="160" w:line="259" w:lineRule="auto"/>
              <w:rPr>
                <w:rFonts w:asciiTheme="minorHAnsi" w:hAnsiTheme="minorHAnsi"/>
              </w:rPr>
            </w:pPr>
            <w:r>
              <w:rPr>
                <w:rFonts w:asciiTheme="minorHAnsi" w:hAnsiTheme="minorHAnsi"/>
              </w:rPr>
              <w:t>Event Venue</w:t>
            </w:r>
          </w:p>
        </w:tc>
        <w:tc>
          <w:tcPr>
            <w:tcW w:w="1303" w:type="dxa"/>
          </w:tcPr>
          <w:p w14:paraId="230D43D7" w14:textId="331654B7" w:rsidR="00F674E0" w:rsidRDefault="003E4A7C" w:rsidP="009B00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Address</w:t>
            </w:r>
          </w:p>
        </w:tc>
        <w:tc>
          <w:tcPr>
            <w:tcW w:w="714" w:type="dxa"/>
          </w:tcPr>
          <w:p w14:paraId="4EF05517" w14:textId="3229E3D4" w:rsidR="00F674E0" w:rsidRDefault="00224C29"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50</w:t>
            </w:r>
          </w:p>
        </w:tc>
        <w:tc>
          <w:tcPr>
            <w:tcW w:w="1794" w:type="dxa"/>
          </w:tcPr>
          <w:p w14:paraId="74FD1FDB" w14:textId="7A7580CE" w:rsidR="00F674E0" w:rsidRDefault="00224C29"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All addresses</w:t>
            </w:r>
          </w:p>
        </w:tc>
        <w:tc>
          <w:tcPr>
            <w:tcW w:w="4130" w:type="dxa"/>
          </w:tcPr>
          <w:p w14:paraId="2DBBFFDB" w14:textId="2B80DEE3" w:rsidR="00F674E0" w:rsidRDefault="00C262C2" w:rsidP="00481D0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Will set address to null</w:t>
            </w:r>
          </w:p>
        </w:tc>
      </w:tr>
      <w:tr w:rsidR="00D400B1" w14:paraId="26B0C9EC" w14:textId="77777777" w:rsidTr="00224C29">
        <w:tc>
          <w:tcPr>
            <w:cnfStyle w:val="001000000000" w:firstRow="0" w:lastRow="0" w:firstColumn="1" w:lastColumn="0" w:oddVBand="0" w:evenVBand="0" w:oddHBand="0" w:evenHBand="0" w:firstRowFirstColumn="0" w:firstRowLastColumn="0" w:lastRowFirstColumn="0" w:lastRowLastColumn="0"/>
            <w:tcW w:w="1392" w:type="dxa"/>
          </w:tcPr>
          <w:p w14:paraId="468E7053" w14:textId="673F32E8" w:rsidR="00D400B1" w:rsidRDefault="00D400B1" w:rsidP="00481D00">
            <w:pPr>
              <w:spacing w:after="160" w:line="259" w:lineRule="auto"/>
              <w:rPr>
                <w:rFonts w:asciiTheme="minorHAnsi" w:hAnsiTheme="minorHAnsi"/>
              </w:rPr>
            </w:pPr>
            <w:r>
              <w:rPr>
                <w:rFonts w:asciiTheme="minorHAnsi" w:hAnsiTheme="minorHAnsi"/>
              </w:rPr>
              <w:t>Soundcloud title</w:t>
            </w:r>
          </w:p>
        </w:tc>
        <w:tc>
          <w:tcPr>
            <w:tcW w:w="1303" w:type="dxa"/>
          </w:tcPr>
          <w:p w14:paraId="6177FBCA" w14:textId="7E90D5C1" w:rsidR="00D400B1" w:rsidRDefault="00D400B1" w:rsidP="009B00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String</w:t>
            </w:r>
          </w:p>
        </w:tc>
        <w:tc>
          <w:tcPr>
            <w:tcW w:w="714" w:type="dxa"/>
          </w:tcPr>
          <w:p w14:paraId="530353D7" w14:textId="15654766" w:rsidR="00D400B1" w:rsidRDefault="00D400B1"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794" w:type="dxa"/>
          </w:tcPr>
          <w:p w14:paraId="41B448AE" w14:textId="6970D850" w:rsidR="00D400B1" w:rsidRDefault="00D400B1" w:rsidP="00D400B1">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All characters</w:t>
            </w:r>
          </w:p>
        </w:tc>
        <w:tc>
          <w:tcPr>
            <w:tcW w:w="4130" w:type="dxa"/>
          </w:tcPr>
          <w:p w14:paraId="3C55126E" w14:textId="77777777" w:rsidR="00D400B1" w:rsidRDefault="00D400B1" w:rsidP="00481D0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400B1" w14:paraId="3D8D6914" w14:textId="77777777" w:rsidTr="00224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14:paraId="55C52720" w14:textId="7504F6D5" w:rsidR="00D400B1" w:rsidRDefault="00D400B1" w:rsidP="00481D00">
            <w:pPr>
              <w:spacing w:after="160" w:line="259" w:lineRule="auto"/>
              <w:rPr>
                <w:rFonts w:asciiTheme="minorHAnsi" w:hAnsiTheme="minorHAnsi"/>
              </w:rPr>
            </w:pPr>
            <w:r>
              <w:rPr>
                <w:rFonts w:asciiTheme="minorHAnsi" w:hAnsiTheme="minorHAnsi"/>
              </w:rPr>
              <w:t>Soundcloud URL</w:t>
            </w:r>
          </w:p>
        </w:tc>
        <w:tc>
          <w:tcPr>
            <w:tcW w:w="1303" w:type="dxa"/>
          </w:tcPr>
          <w:p w14:paraId="077AD257" w14:textId="5A7E5006" w:rsidR="00D400B1" w:rsidRDefault="00D400B1" w:rsidP="009B00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String</w:t>
            </w:r>
          </w:p>
        </w:tc>
        <w:tc>
          <w:tcPr>
            <w:tcW w:w="714" w:type="dxa"/>
          </w:tcPr>
          <w:p w14:paraId="0DE413AC" w14:textId="3AD0DFC1" w:rsidR="00D400B1" w:rsidRDefault="00D400B1"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50</w:t>
            </w:r>
          </w:p>
        </w:tc>
        <w:tc>
          <w:tcPr>
            <w:tcW w:w="1794" w:type="dxa"/>
          </w:tcPr>
          <w:p w14:paraId="01D36C94" w14:textId="7A24C654" w:rsidR="00D400B1" w:rsidRDefault="00D400B1" w:rsidP="00D400B1">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All characters</w:t>
            </w:r>
          </w:p>
        </w:tc>
        <w:tc>
          <w:tcPr>
            <w:tcW w:w="4130" w:type="dxa"/>
          </w:tcPr>
          <w:p w14:paraId="26F91AFF" w14:textId="77777777" w:rsidR="00D400B1" w:rsidRDefault="00D400B1" w:rsidP="00481D0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D400B1" w14:paraId="10BC8ECA" w14:textId="77777777" w:rsidTr="00224C29">
        <w:tc>
          <w:tcPr>
            <w:cnfStyle w:val="001000000000" w:firstRow="0" w:lastRow="0" w:firstColumn="1" w:lastColumn="0" w:oddVBand="0" w:evenVBand="0" w:oddHBand="0" w:evenHBand="0" w:firstRowFirstColumn="0" w:firstRowLastColumn="0" w:lastRowFirstColumn="0" w:lastRowLastColumn="0"/>
            <w:tcW w:w="1392" w:type="dxa"/>
          </w:tcPr>
          <w:p w14:paraId="098BCA3E" w14:textId="2CBE8EC9" w:rsidR="00D400B1" w:rsidRDefault="00D400B1" w:rsidP="00481D00">
            <w:pPr>
              <w:spacing w:after="160" w:line="259" w:lineRule="auto"/>
              <w:rPr>
                <w:rFonts w:asciiTheme="minorHAnsi" w:hAnsiTheme="minorHAnsi"/>
              </w:rPr>
            </w:pPr>
            <w:r>
              <w:rPr>
                <w:rFonts w:asciiTheme="minorHAnsi" w:hAnsiTheme="minorHAnsi"/>
              </w:rPr>
              <w:t>YouTube title</w:t>
            </w:r>
          </w:p>
        </w:tc>
        <w:tc>
          <w:tcPr>
            <w:tcW w:w="1303" w:type="dxa"/>
          </w:tcPr>
          <w:p w14:paraId="52DA6B63" w14:textId="25787FBA" w:rsidR="00D400B1" w:rsidRDefault="00D400B1" w:rsidP="009B00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String</w:t>
            </w:r>
          </w:p>
        </w:tc>
        <w:tc>
          <w:tcPr>
            <w:tcW w:w="714" w:type="dxa"/>
          </w:tcPr>
          <w:p w14:paraId="20569E04" w14:textId="1AC8B9B8" w:rsidR="00D400B1" w:rsidRDefault="00D400B1"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50</w:t>
            </w:r>
          </w:p>
        </w:tc>
        <w:tc>
          <w:tcPr>
            <w:tcW w:w="1794" w:type="dxa"/>
          </w:tcPr>
          <w:p w14:paraId="35F8CC41" w14:textId="218995B2" w:rsidR="00D400B1" w:rsidRDefault="00D400B1" w:rsidP="00D400B1">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All characters</w:t>
            </w:r>
          </w:p>
        </w:tc>
        <w:tc>
          <w:tcPr>
            <w:tcW w:w="4130" w:type="dxa"/>
          </w:tcPr>
          <w:p w14:paraId="24C0BA6C" w14:textId="77777777" w:rsidR="00D400B1" w:rsidRDefault="00D400B1" w:rsidP="00481D0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D400B1" w14:paraId="0B8C2C0A" w14:textId="77777777" w:rsidTr="00224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14:paraId="4C97C97E" w14:textId="1B822F30" w:rsidR="00D400B1" w:rsidRDefault="00D400B1" w:rsidP="00481D00">
            <w:pPr>
              <w:spacing w:after="160" w:line="259" w:lineRule="auto"/>
              <w:rPr>
                <w:rFonts w:asciiTheme="minorHAnsi" w:hAnsiTheme="minorHAnsi"/>
              </w:rPr>
            </w:pPr>
            <w:r>
              <w:rPr>
                <w:rFonts w:asciiTheme="minorHAnsi" w:hAnsiTheme="minorHAnsi"/>
              </w:rPr>
              <w:t>YouTube URL</w:t>
            </w:r>
          </w:p>
        </w:tc>
        <w:tc>
          <w:tcPr>
            <w:tcW w:w="1303" w:type="dxa"/>
          </w:tcPr>
          <w:p w14:paraId="7619C7F4" w14:textId="6C58F6B6" w:rsidR="00D400B1" w:rsidRDefault="00D400B1" w:rsidP="009B0067">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String</w:t>
            </w:r>
          </w:p>
        </w:tc>
        <w:tc>
          <w:tcPr>
            <w:tcW w:w="714" w:type="dxa"/>
          </w:tcPr>
          <w:p w14:paraId="5618CC08" w14:textId="2BFD9FC0" w:rsidR="00D400B1" w:rsidRDefault="00D400B1" w:rsidP="0054299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50</w:t>
            </w:r>
          </w:p>
        </w:tc>
        <w:tc>
          <w:tcPr>
            <w:tcW w:w="1794" w:type="dxa"/>
          </w:tcPr>
          <w:p w14:paraId="10583A6E" w14:textId="3BE65780" w:rsidR="00D400B1" w:rsidRDefault="00D400B1" w:rsidP="00D400B1">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All characters</w:t>
            </w:r>
          </w:p>
        </w:tc>
        <w:tc>
          <w:tcPr>
            <w:tcW w:w="4130" w:type="dxa"/>
          </w:tcPr>
          <w:p w14:paraId="23C65A8A" w14:textId="77777777" w:rsidR="00D400B1" w:rsidRDefault="00D400B1" w:rsidP="00481D00">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9B0067" w14:paraId="305C0000" w14:textId="77777777" w:rsidTr="00224C29">
        <w:tc>
          <w:tcPr>
            <w:cnfStyle w:val="001000000000" w:firstRow="0" w:lastRow="0" w:firstColumn="1" w:lastColumn="0" w:oddVBand="0" w:evenVBand="0" w:oddHBand="0" w:evenHBand="0" w:firstRowFirstColumn="0" w:firstRowLastColumn="0" w:lastRowFirstColumn="0" w:lastRowLastColumn="0"/>
            <w:tcW w:w="1392" w:type="dxa"/>
          </w:tcPr>
          <w:p w14:paraId="0C4833D8" w14:textId="5478DC50" w:rsidR="009B0067" w:rsidRDefault="009B0067" w:rsidP="00481D00">
            <w:pPr>
              <w:spacing w:after="160" w:line="259" w:lineRule="auto"/>
              <w:rPr>
                <w:rFonts w:asciiTheme="minorHAnsi" w:hAnsiTheme="minorHAnsi"/>
              </w:rPr>
            </w:pPr>
            <w:r>
              <w:rPr>
                <w:rFonts w:asciiTheme="minorHAnsi" w:hAnsiTheme="minorHAnsi"/>
              </w:rPr>
              <w:t>User Zip</w:t>
            </w:r>
          </w:p>
        </w:tc>
        <w:tc>
          <w:tcPr>
            <w:tcW w:w="1303" w:type="dxa"/>
          </w:tcPr>
          <w:p w14:paraId="48F9956C" w14:textId="3BA8BA83" w:rsidR="009B0067" w:rsidRDefault="009B0067" w:rsidP="009B0067">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Pr>
                <w:rFonts w:asciiTheme="minorHAnsi" w:hAnsiTheme="minorHAnsi"/>
              </w:rPr>
              <w:t>Int</w:t>
            </w:r>
            <w:proofErr w:type="spellEnd"/>
          </w:p>
        </w:tc>
        <w:tc>
          <w:tcPr>
            <w:tcW w:w="714" w:type="dxa"/>
          </w:tcPr>
          <w:p w14:paraId="29E633AA" w14:textId="5307F813" w:rsidR="009B0067" w:rsidRDefault="009B0067" w:rsidP="0054299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1794" w:type="dxa"/>
          </w:tcPr>
          <w:p w14:paraId="7F58DC04" w14:textId="4D8824F6" w:rsidR="009B0067" w:rsidRDefault="009B0067" w:rsidP="00D400B1">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Pr>
                <w:rFonts w:asciiTheme="minorHAnsi" w:hAnsiTheme="minorHAnsi"/>
              </w:rPr>
              <w:t>Int</w:t>
            </w:r>
            <w:proofErr w:type="spellEnd"/>
            <w:r>
              <w:rPr>
                <w:rFonts w:asciiTheme="minorHAnsi" w:hAnsiTheme="minorHAnsi"/>
              </w:rPr>
              <w:t xml:space="preserve"> &gt;0</w:t>
            </w:r>
          </w:p>
        </w:tc>
        <w:tc>
          <w:tcPr>
            <w:tcW w:w="4130" w:type="dxa"/>
          </w:tcPr>
          <w:p w14:paraId="0EFD8ECD" w14:textId="7AFEC356" w:rsidR="009B0067" w:rsidRDefault="009B0067" w:rsidP="00481D00">
            <w:pPr>
              <w:spacing w:after="160" w:line="259"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Will set to null or re prompt</w:t>
            </w:r>
          </w:p>
        </w:tc>
      </w:tr>
    </w:tbl>
    <w:p w14:paraId="7249BB5E" w14:textId="63174883" w:rsidR="009B2B35" w:rsidRPr="008F725F" w:rsidDel="0040677F" w:rsidRDefault="009B2B35">
      <w:pPr>
        <w:spacing w:line="276" w:lineRule="auto"/>
        <w:rPr>
          <w:del w:id="1434" w:author="Gregory Montilla" w:date="2017-11-17T17:05:00Z"/>
          <w:rFonts w:asciiTheme="minorHAnsi" w:eastAsiaTheme="majorEastAsia" w:hAnsiTheme="minorHAnsi" w:cstheme="majorBidi"/>
          <w:color w:val="2E74B5" w:themeColor="accent1" w:themeShade="BF"/>
          <w:sz w:val="32"/>
          <w:szCs w:val="32"/>
          <w:rPrChange w:id="1435" w:author="Gregory Montilla" w:date="2017-11-17T09:44:00Z">
            <w:rPr>
              <w:del w:id="1436" w:author="Gregory Montilla" w:date="2017-11-17T17:05:00Z"/>
              <w:rFonts w:asciiTheme="majorHAnsi" w:eastAsiaTheme="majorEastAsia" w:hAnsiTheme="majorHAnsi" w:cstheme="majorBidi"/>
              <w:color w:val="2E74B5" w:themeColor="accent1" w:themeShade="BF"/>
              <w:sz w:val="32"/>
              <w:szCs w:val="32"/>
            </w:rPr>
          </w:rPrChange>
        </w:rPr>
        <w:pPrChange w:id="1437" w:author="Gregory Montilla" w:date="2017-10-07T13:47:00Z">
          <w:pPr/>
        </w:pPrChange>
      </w:pPr>
      <w:del w:id="1438" w:author="Gregory Montilla" w:date="2017-11-17T17:05:00Z">
        <w:r w:rsidRPr="0040677F" w:rsidDel="0040677F">
          <w:rPr>
            <w:rFonts w:asciiTheme="minorHAnsi" w:hAnsiTheme="minorHAnsi"/>
          </w:rPr>
          <w:br w:type="page"/>
        </w:r>
      </w:del>
    </w:p>
    <w:p w14:paraId="7D779649" w14:textId="77777777" w:rsidR="0040677F" w:rsidRDefault="0040677F">
      <w:pPr>
        <w:spacing w:after="160" w:line="259" w:lineRule="auto"/>
        <w:rPr>
          <w:ins w:id="1439" w:author="Gregory Montilla" w:date="2017-11-17T17:05:00Z"/>
          <w:rFonts w:asciiTheme="minorHAnsi" w:eastAsiaTheme="majorEastAsia" w:hAnsiTheme="minorHAnsi" w:cstheme="majorBidi"/>
          <w:color w:val="2E74B5" w:themeColor="accent1" w:themeShade="BF"/>
          <w:sz w:val="32"/>
          <w:szCs w:val="32"/>
        </w:rPr>
      </w:pPr>
      <w:ins w:id="1440" w:author="Gregory Montilla" w:date="2017-11-17T17:05:00Z">
        <w:r>
          <w:br w:type="page"/>
        </w:r>
      </w:ins>
    </w:p>
    <w:p w14:paraId="222B6BEE" w14:textId="77777777" w:rsidR="008F7C8B" w:rsidRDefault="00980ACF">
      <w:pPr>
        <w:pStyle w:val="Heading1"/>
        <w:rPr>
          <w:noProof/>
        </w:rPr>
        <w:pPrChange w:id="1441" w:author="Gregory Montilla" w:date="2017-10-07T13:47:00Z">
          <w:pPr>
            <w:spacing w:line="276" w:lineRule="auto"/>
          </w:pPr>
        </w:pPrChange>
      </w:pPr>
      <w:bookmarkStart w:id="1442" w:name="_Toc500445519"/>
      <w:ins w:id="1443" w:author="Gregory Montilla" w:date="2017-10-06T08:44:00Z">
        <w:r w:rsidRPr="00A52A04">
          <w:lastRenderedPageBreak/>
          <w:t>6</w:t>
        </w:r>
      </w:ins>
      <w:ins w:id="1444" w:author="Gregory Montilla" w:date="2017-11-17T09:45:00Z">
        <w:r w:rsidR="008F725F">
          <w:t>.0</w:t>
        </w:r>
      </w:ins>
      <w:ins w:id="1445" w:author="Gregory Montilla" w:date="2017-10-06T08:44:00Z">
        <w:r w:rsidRPr="00A52A04">
          <w:t xml:space="preserve"> </w:t>
        </w:r>
      </w:ins>
      <w:r w:rsidR="003251A4" w:rsidRPr="00BC06DB">
        <w:t>UML diagram</w:t>
      </w:r>
      <w:bookmarkEnd w:id="1442"/>
      <w:r w:rsidR="008F7C8B" w:rsidRPr="008F7C8B">
        <w:rPr>
          <w:noProof/>
        </w:rPr>
        <w:t xml:space="preserve"> </w:t>
      </w:r>
    </w:p>
    <w:p w14:paraId="11A5F399" w14:textId="099CA65F" w:rsidR="003251A4" w:rsidRDefault="003251A4" w:rsidP="008F7C8B">
      <w:pPr>
        <w:rPr>
          <w:noProof/>
        </w:rPr>
      </w:pPr>
    </w:p>
    <w:p w14:paraId="59A7403C" w14:textId="58C800B4" w:rsidR="008F7C8B" w:rsidRDefault="008F7C8B" w:rsidP="008F7C8B">
      <w:pPr>
        <w:rPr>
          <w:rFonts w:asciiTheme="minorHAnsi" w:hAnsiTheme="minorHAnsi"/>
          <w:noProof/>
        </w:rPr>
      </w:pPr>
      <w:r>
        <w:rPr>
          <w:rFonts w:asciiTheme="minorHAnsi" w:hAnsiTheme="minorHAnsi"/>
          <w:noProof/>
        </w:rPr>
        <w:t xml:space="preserve">Included as separate file. </w:t>
      </w:r>
    </w:p>
    <w:p w14:paraId="40AAA48D" w14:textId="77777777" w:rsidR="00A46963" w:rsidRDefault="00A46963" w:rsidP="008F7C8B">
      <w:pPr>
        <w:rPr>
          <w:rFonts w:asciiTheme="minorHAnsi" w:hAnsiTheme="minorHAnsi"/>
          <w:noProof/>
        </w:rPr>
      </w:pPr>
    </w:p>
    <w:p w14:paraId="6D77962D" w14:textId="0663FC21" w:rsidR="00A46963" w:rsidRDefault="00A46963" w:rsidP="00A46963">
      <w:pPr>
        <w:pStyle w:val="Heading1"/>
        <w:rPr>
          <w:noProof/>
        </w:rPr>
      </w:pPr>
      <w:bookmarkStart w:id="1446" w:name="_Toc500445520"/>
      <w:r>
        <w:rPr>
          <w:noProof/>
        </w:rPr>
        <w:t>7.0 JavaDoc</w:t>
      </w:r>
      <w:bookmarkEnd w:id="1446"/>
    </w:p>
    <w:p w14:paraId="1FC93E33" w14:textId="77777777" w:rsidR="00A46963" w:rsidRPr="00A46963" w:rsidRDefault="00A46963" w:rsidP="00A46963">
      <w:pPr>
        <w:rPr>
          <w:rFonts w:asciiTheme="minorHAnsi" w:hAnsiTheme="minorHAnsi"/>
        </w:rPr>
      </w:pPr>
    </w:p>
    <w:p w14:paraId="44CC2A0C" w14:textId="6775E0B4" w:rsidR="00A46963" w:rsidRPr="00A46963" w:rsidRDefault="00A46963" w:rsidP="00A46963">
      <w:pPr>
        <w:rPr>
          <w:rFonts w:asciiTheme="minorHAnsi" w:hAnsiTheme="minorHAnsi"/>
        </w:rPr>
      </w:pPr>
      <w:r w:rsidRPr="00A46963">
        <w:rPr>
          <w:rFonts w:asciiTheme="minorHAnsi" w:hAnsiTheme="minorHAnsi"/>
        </w:rPr>
        <w:t>Included as separate file.</w:t>
      </w:r>
    </w:p>
    <w:p w14:paraId="451A6F44" w14:textId="77777777" w:rsidR="008F7C8B" w:rsidRPr="008F7C8B" w:rsidRDefault="008F7C8B" w:rsidP="008F7C8B"/>
    <w:p w14:paraId="42A7EF8A" w14:textId="77777777" w:rsidR="00B0658E" w:rsidRPr="008F725F" w:rsidRDefault="00B0658E">
      <w:pPr>
        <w:spacing w:line="276" w:lineRule="auto"/>
        <w:rPr>
          <w:ins w:id="1447" w:author="Gregory Montilla" w:date="2017-10-25T11:51:00Z"/>
          <w:rFonts w:asciiTheme="minorHAnsi" w:hAnsiTheme="minorHAnsi"/>
          <w:rPrChange w:id="1448" w:author="Gregory Montilla" w:date="2017-11-17T09:44:00Z">
            <w:rPr>
              <w:ins w:id="1449" w:author="Gregory Montilla" w:date="2017-10-25T11:51:00Z"/>
            </w:rPr>
          </w:rPrChange>
        </w:rPr>
        <w:pPrChange w:id="1450" w:author="Gregory Montilla" w:date="2017-10-07T13:47:00Z">
          <w:pPr/>
        </w:pPrChange>
      </w:pPr>
    </w:p>
    <w:p w14:paraId="00F72135" w14:textId="77777777" w:rsidR="009B2B35" w:rsidRPr="008F725F" w:rsidDel="00DB79EE" w:rsidRDefault="009B2B35">
      <w:pPr>
        <w:pStyle w:val="Heading1"/>
        <w:rPr>
          <w:del w:id="1451" w:author="Gregory Montilla" w:date="2017-10-25T11:52:00Z"/>
          <w:rPrChange w:id="1452" w:author="Gregory Montilla" w:date="2017-11-17T09:44:00Z">
            <w:rPr>
              <w:del w:id="1453" w:author="Gregory Montilla" w:date="2017-10-25T11:52:00Z"/>
            </w:rPr>
          </w:rPrChange>
        </w:rPr>
        <w:pPrChange w:id="1454" w:author="Gregory Montilla" w:date="2017-10-07T13:47:00Z">
          <w:pPr>
            <w:spacing w:line="276" w:lineRule="auto"/>
          </w:pPr>
        </w:pPrChange>
      </w:pPr>
    </w:p>
    <w:p w14:paraId="23C19F1C" w14:textId="77777777" w:rsidR="009B2B35" w:rsidRPr="008F725F" w:rsidDel="000369B1" w:rsidRDefault="009B2B35">
      <w:pPr>
        <w:spacing w:line="276" w:lineRule="auto"/>
        <w:rPr>
          <w:del w:id="1455" w:author="Gregory Montilla" w:date="2017-11-13T10:03:00Z"/>
          <w:rFonts w:asciiTheme="minorHAnsi" w:hAnsiTheme="minorHAnsi"/>
          <w:rPrChange w:id="1456" w:author="Gregory Montilla" w:date="2017-11-17T09:44:00Z">
            <w:rPr>
              <w:del w:id="1457" w:author="Gregory Montilla" w:date="2017-11-13T10:03:00Z"/>
            </w:rPr>
          </w:rPrChange>
        </w:rPr>
        <w:pPrChange w:id="1458" w:author="Gregory Montilla" w:date="2017-11-13T10:03:00Z">
          <w:pPr/>
        </w:pPrChange>
      </w:pPr>
      <w:del w:id="1459" w:author="Gregory Montilla" w:date="2017-10-25T11:52:00Z">
        <w:r w:rsidRPr="008F725F" w:rsidDel="00DB79EE">
          <w:rPr>
            <w:rFonts w:asciiTheme="minorHAnsi" w:hAnsiTheme="minorHAnsi"/>
            <w:rPrChange w:id="1460" w:author="Gregory Montilla" w:date="2017-11-17T09:44:00Z">
              <w:rPr/>
            </w:rPrChange>
          </w:rPr>
          <w:br w:type="page"/>
        </w:r>
      </w:del>
    </w:p>
    <w:p w14:paraId="1ADC0C83" w14:textId="566B61D8" w:rsidR="000369B1" w:rsidRPr="008F725F" w:rsidRDefault="000369B1" w:rsidP="000369B1">
      <w:pPr>
        <w:rPr>
          <w:ins w:id="1461" w:author="Gregory Montilla" w:date="2017-11-13T10:03:00Z"/>
          <w:rFonts w:asciiTheme="minorHAnsi" w:hAnsiTheme="minorHAnsi" w:cstheme="minorBidi"/>
          <w:sz w:val="22"/>
          <w:szCs w:val="22"/>
          <w:rPrChange w:id="1462" w:author="Gregory Montilla" w:date="2017-11-17T09:44:00Z">
            <w:rPr>
              <w:ins w:id="1463" w:author="Gregory Montilla" w:date="2017-11-13T10:03:00Z"/>
              <w:rFonts w:asciiTheme="majorHAnsi" w:eastAsiaTheme="majorEastAsia" w:hAnsiTheme="majorHAnsi" w:cstheme="majorBidi"/>
              <w:color w:val="2E74B5" w:themeColor="accent1" w:themeShade="BF"/>
              <w:sz w:val="32"/>
              <w:szCs w:val="32"/>
            </w:rPr>
          </w:rPrChange>
        </w:rPr>
      </w:pPr>
      <w:ins w:id="1464" w:author="Gregory Montilla" w:date="2017-11-13T10:03:00Z">
        <w:r w:rsidRPr="008F725F">
          <w:rPr>
            <w:rFonts w:asciiTheme="minorHAnsi" w:hAnsiTheme="minorHAnsi"/>
            <w:rPrChange w:id="1465" w:author="Gregory Montilla" w:date="2017-11-17T09:44:00Z">
              <w:rPr/>
            </w:rPrChange>
          </w:rPr>
          <w:br w:type="page"/>
        </w:r>
      </w:ins>
    </w:p>
    <w:p w14:paraId="0EB79FAC" w14:textId="476126DA" w:rsidR="00D400B1" w:rsidRDefault="00A46963">
      <w:pPr>
        <w:pStyle w:val="Heading1"/>
        <w:pPrChange w:id="1466" w:author="Gregory Montilla" w:date="2017-10-07T13:47:00Z">
          <w:pPr/>
        </w:pPrChange>
      </w:pPr>
      <w:bookmarkStart w:id="1467" w:name="_Toc500445521"/>
      <w:r>
        <w:lastRenderedPageBreak/>
        <w:t>8</w:t>
      </w:r>
      <w:ins w:id="1468" w:author="Gregory Montilla" w:date="2017-11-17T09:46:00Z">
        <w:r w:rsidR="008F725F">
          <w:t>.0</w:t>
        </w:r>
      </w:ins>
      <w:ins w:id="1469" w:author="Gregory Montilla" w:date="2017-10-06T08:44:00Z">
        <w:r w:rsidR="00980ACF" w:rsidRPr="00A52A04">
          <w:t xml:space="preserve"> </w:t>
        </w:r>
      </w:ins>
      <w:r w:rsidR="0073702A" w:rsidRPr="00BC06DB">
        <w:t>Addition</w:t>
      </w:r>
      <w:ins w:id="1470" w:author="Gregory Montilla" w:date="2017-11-20T07:05:00Z">
        <w:r w:rsidR="007E5095">
          <w:t>al</w:t>
        </w:r>
      </w:ins>
      <w:r w:rsidR="0073702A" w:rsidRPr="00BC06DB">
        <w:t xml:space="preserve"> Topic</w:t>
      </w:r>
      <w:bookmarkEnd w:id="1467"/>
    </w:p>
    <w:p w14:paraId="25839860" w14:textId="77777777" w:rsidR="00406F5B" w:rsidRDefault="00406F5B" w:rsidP="00A47FDB">
      <w:pPr>
        <w:spacing w:line="480" w:lineRule="auto"/>
      </w:pPr>
    </w:p>
    <w:p w14:paraId="44795DF0" w14:textId="48C0613C" w:rsidR="00406F5B" w:rsidRPr="00CC4584" w:rsidRDefault="00406F5B" w:rsidP="00A47FDB">
      <w:pPr>
        <w:spacing w:line="480" w:lineRule="auto"/>
        <w:rPr>
          <w:rFonts w:asciiTheme="minorHAnsi" w:hAnsiTheme="minorHAnsi"/>
        </w:rPr>
      </w:pPr>
      <w:r>
        <w:tab/>
      </w:r>
      <w:r w:rsidR="00CC4584">
        <w:rPr>
          <w:rFonts w:asciiTheme="minorHAnsi" w:hAnsiTheme="minorHAnsi"/>
        </w:rPr>
        <w:t xml:space="preserve">My additional topic was implementing my application as an Android application. </w:t>
      </w:r>
      <w:r w:rsidR="008F5A06">
        <w:rPr>
          <w:rFonts w:asciiTheme="minorHAnsi" w:hAnsiTheme="minorHAnsi"/>
        </w:rPr>
        <w:t>This would be a more practical imp</w:t>
      </w:r>
      <w:r w:rsidR="0020533C">
        <w:rPr>
          <w:rFonts w:asciiTheme="minorHAnsi" w:hAnsiTheme="minorHAnsi"/>
        </w:rPr>
        <w:t>lementation of my application. If I were to create a desktop implementation, I would have to write the application using JavaScript.</w:t>
      </w:r>
      <w:r w:rsidR="00CC4584">
        <w:rPr>
          <w:rFonts w:asciiTheme="minorHAnsi" w:hAnsiTheme="minorHAnsi"/>
        </w:rPr>
        <w:t xml:space="preserve"> </w:t>
      </w:r>
      <w:r w:rsidR="0020533C">
        <w:rPr>
          <w:rFonts w:asciiTheme="minorHAnsi" w:hAnsiTheme="minorHAnsi"/>
        </w:rPr>
        <w:t xml:space="preserve">This is because the APIs for Soundcloud, Spotify and YouTube may or may not be officially supported for Java but are officially supported Android SDKs. While looking for an API for Java from Soundcloud and Spotify, I was only able to find third party wrappers. </w:t>
      </w:r>
    </w:p>
    <w:p w14:paraId="7EFD1F25" w14:textId="36B58F50" w:rsidR="0073702A" w:rsidRPr="008F725F" w:rsidRDefault="00406F5B" w:rsidP="00A47FDB">
      <w:pPr>
        <w:spacing w:after="160" w:line="480" w:lineRule="auto"/>
        <w:rPr>
          <w:rFonts w:asciiTheme="minorHAnsi" w:eastAsiaTheme="majorEastAsia" w:hAnsiTheme="minorHAnsi" w:cstheme="majorBidi"/>
          <w:color w:val="2E74B5" w:themeColor="accent1" w:themeShade="BF"/>
          <w:sz w:val="32"/>
          <w:szCs w:val="32"/>
          <w:rPrChange w:id="1471" w:author="Gregory Montilla" w:date="2017-11-17T09:44:00Z">
            <w:rPr>
              <w:rFonts w:asciiTheme="majorHAnsi" w:eastAsiaTheme="majorEastAsia" w:hAnsiTheme="majorHAnsi" w:cstheme="majorBidi"/>
              <w:color w:val="2E74B5" w:themeColor="accent1" w:themeShade="BF"/>
              <w:sz w:val="32"/>
              <w:szCs w:val="32"/>
            </w:rPr>
          </w:rPrChange>
        </w:rPr>
      </w:pPr>
      <w:r>
        <w:br w:type="page"/>
      </w:r>
    </w:p>
    <w:p w14:paraId="01A13EA5" w14:textId="590F446F" w:rsidR="003251A4" w:rsidRDefault="00A46963">
      <w:pPr>
        <w:pStyle w:val="Heading1"/>
        <w:pPrChange w:id="1472" w:author="Gregory Montilla" w:date="2017-10-07T13:47:00Z">
          <w:pPr>
            <w:spacing w:line="276" w:lineRule="auto"/>
          </w:pPr>
        </w:pPrChange>
      </w:pPr>
      <w:bookmarkStart w:id="1473" w:name="_Toc500445522"/>
      <w:r>
        <w:lastRenderedPageBreak/>
        <w:t>9</w:t>
      </w:r>
      <w:ins w:id="1474" w:author="Gregory Montilla" w:date="2017-11-17T09:46:00Z">
        <w:r w:rsidR="008F725F">
          <w:t>.0</w:t>
        </w:r>
      </w:ins>
      <w:ins w:id="1475" w:author="Gregory Montilla" w:date="2017-10-06T08:44:00Z">
        <w:r w:rsidR="00980ACF" w:rsidRPr="00A52A04">
          <w:t xml:space="preserve"> </w:t>
        </w:r>
      </w:ins>
      <w:r w:rsidR="003251A4" w:rsidRPr="00BC06DB">
        <w:t>Test plan</w:t>
      </w:r>
      <w:bookmarkEnd w:id="1473"/>
    </w:p>
    <w:p w14:paraId="4F748945" w14:textId="77777777" w:rsidR="00CA0125" w:rsidRPr="00CA0125" w:rsidRDefault="00CA0125" w:rsidP="00CA0125"/>
    <w:tbl>
      <w:tblPr>
        <w:tblStyle w:val="TableGrid"/>
        <w:tblW w:w="0" w:type="auto"/>
        <w:tblLook w:val="04A0" w:firstRow="1" w:lastRow="0" w:firstColumn="1" w:lastColumn="0" w:noHBand="0" w:noVBand="1"/>
      </w:tblPr>
      <w:tblGrid>
        <w:gridCol w:w="3075"/>
        <w:gridCol w:w="3076"/>
        <w:gridCol w:w="3076"/>
      </w:tblGrid>
      <w:tr w:rsidR="00224C29" w14:paraId="54C4AD4C" w14:textId="77777777" w:rsidTr="00224C29">
        <w:tc>
          <w:tcPr>
            <w:tcW w:w="3075" w:type="dxa"/>
          </w:tcPr>
          <w:p w14:paraId="41C87A33" w14:textId="77777777" w:rsidR="00224C29" w:rsidRDefault="00224C29">
            <w:pPr>
              <w:spacing w:line="276" w:lineRule="auto"/>
              <w:rPr>
                <w:rFonts w:asciiTheme="minorHAnsi" w:hAnsiTheme="minorHAnsi"/>
              </w:rPr>
            </w:pPr>
          </w:p>
        </w:tc>
        <w:tc>
          <w:tcPr>
            <w:tcW w:w="3076" w:type="dxa"/>
          </w:tcPr>
          <w:p w14:paraId="4304C4FA" w14:textId="01539AE2" w:rsidR="00224C29" w:rsidRDefault="00224C29">
            <w:pPr>
              <w:spacing w:line="276" w:lineRule="auto"/>
              <w:rPr>
                <w:rFonts w:asciiTheme="minorHAnsi" w:hAnsiTheme="minorHAnsi"/>
              </w:rPr>
            </w:pPr>
            <w:r>
              <w:rPr>
                <w:rFonts w:asciiTheme="minorHAnsi" w:hAnsiTheme="minorHAnsi"/>
              </w:rPr>
              <w:t>INPUT</w:t>
            </w:r>
          </w:p>
        </w:tc>
        <w:tc>
          <w:tcPr>
            <w:tcW w:w="3076" w:type="dxa"/>
          </w:tcPr>
          <w:p w14:paraId="29058B7B" w14:textId="7F698E23" w:rsidR="00224C29" w:rsidRDefault="00224C29">
            <w:pPr>
              <w:spacing w:line="276" w:lineRule="auto"/>
              <w:rPr>
                <w:rFonts w:asciiTheme="minorHAnsi" w:hAnsiTheme="minorHAnsi"/>
              </w:rPr>
            </w:pPr>
            <w:r>
              <w:rPr>
                <w:rFonts w:asciiTheme="minorHAnsi" w:hAnsiTheme="minorHAnsi"/>
              </w:rPr>
              <w:t>EXPECTED</w:t>
            </w:r>
          </w:p>
        </w:tc>
      </w:tr>
      <w:tr w:rsidR="0084034A" w14:paraId="48173730" w14:textId="77777777" w:rsidTr="00224C29">
        <w:tc>
          <w:tcPr>
            <w:tcW w:w="3075" w:type="dxa"/>
          </w:tcPr>
          <w:p w14:paraId="71B252EB" w14:textId="77777777" w:rsidR="0084034A" w:rsidRDefault="0084034A">
            <w:pPr>
              <w:spacing w:line="276" w:lineRule="auto"/>
              <w:rPr>
                <w:rFonts w:asciiTheme="minorHAnsi" w:hAnsiTheme="minorHAnsi"/>
              </w:rPr>
            </w:pPr>
            <w:r>
              <w:rPr>
                <w:rFonts w:asciiTheme="minorHAnsi" w:hAnsiTheme="minorHAnsi"/>
              </w:rPr>
              <w:t>Event Date</w:t>
            </w:r>
          </w:p>
        </w:tc>
        <w:tc>
          <w:tcPr>
            <w:tcW w:w="3076" w:type="dxa"/>
          </w:tcPr>
          <w:p w14:paraId="6123F489" w14:textId="77777777" w:rsidR="0084034A" w:rsidRDefault="0084034A">
            <w:pPr>
              <w:spacing w:line="276" w:lineRule="auto"/>
              <w:rPr>
                <w:rFonts w:asciiTheme="minorHAnsi" w:hAnsiTheme="minorHAnsi"/>
              </w:rPr>
            </w:pPr>
            <w:r>
              <w:rPr>
                <w:rFonts w:asciiTheme="minorHAnsi" w:hAnsiTheme="minorHAnsi"/>
              </w:rPr>
              <w:t>1/1/1970</w:t>
            </w:r>
          </w:p>
        </w:tc>
        <w:tc>
          <w:tcPr>
            <w:tcW w:w="3076" w:type="dxa"/>
          </w:tcPr>
          <w:p w14:paraId="3B690CA7" w14:textId="77777777" w:rsidR="0084034A" w:rsidRDefault="0084034A">
            <w:pPr>
              <w:spacing w:line="276" w:lineRule="auto"/>
              <w:rPr>
                <w:rFonts w:asciiTheme="minorHAnsi" w:hAnsiTheme="minorHAnsi"/>
              </w:rPr>
            </w:pPr>
            <w:r>
              <w:rPr>
                <w:rFonts w:asciiTheme="minorHAnsi" w:hAnsiTheme="minorHAnsi"/>
              </w:rPr>
              <w:t>Re prompts user</w:t>
            </w:r>
          </w:p>
        </w:tc>
      </w:tr>
      <w:tr w:rsidR="0084034A" w14:paraId="7F4947A1" w14:textId="77777777" w:rsidTr="0084034A">
        <w:trPr>
          <w:trHeight w:val="296"/>
        </w:trPr>
        <w:tc>
          <w:tcPr>
            <w:tcW w:w="3075" w:type="dxa"/>
          </w:tcPr>
          <w:p w14:paraId="3DAD0215" w14:textId="77777777" w:rsidR="0084034A" w:rsidRDefault="0084034A">
            <w:pPr>
              <w:spacing w:line="276" w:lineRule="auto"/>
              <w:rPr>
                <w:rFonts w:asciiTheme="minorHAnsi" w:hAnsiTheme="minorHAnsi"/>
              </w:rPr>
            </w:pPr>
            <w:r>
              <w:rPr>
                <w:rFonts w:asciiTheme="minorHAnsi" w:hAnsiTheme="minorHAnsi"/>
              </w:rPr>
              <w:t>Event Date</w:t>
            </w:r>
          </w:p>
        </w:tc>
        <w:tc>
          <w:tcPr>
            <w:tcW w:w="3076" w:type="dxa"/>
          </w:tcPr>
          <w:p w14:paraId="3135AAB5" w14:textId="4D828842" w:rsidR="0084034A" w:rsidRDefault="0084034A">
            <w:pPr>
              <w:spacing w:line="276" w:lineRule="auto"/>
              <w:rPr>
                <w:rFonts w:asciiTheme="minorHAnsi" w:hAnsiTheme="minorHAnsi"/>
              </w:rPr>
            </w:pPr>
            <w:r>
              <w:rPr>
                <w:rFonts w:asciiTheme="minorHAnsi" w:hAnsiTheme="minorHAnsi"/>
              </w:rPr>
              <w:t>12/25/2018</w:t>
            </w:r>
          </w:p>
        </w:tc>
        <w:tc>
          <w:tcPr>
            <w:tcW w:w="3076" w:type="dxa"/>
          </w:tcPr>
          <w:p w14:paraId="72E2BBBD" w14:textId="07F68B59" w:rsidR="0084034A" w:rsidRDefault="0084034A" w:rsidP="0084034A">
            <w:pPr>
              <w:spacing w:line="276" w:lineRule="auto"/>
              <w:rPr>
                <w:rFonts w:asciiTheme="minorHAnsi" w:hAnsiTheme="minorHAnsi"/>
              </w:rPr>
            </w:pPr>
            <w:r>
              <w:rPr>
                <w:rFonts w:asciiTheme="minorHAnsi" w:hAnsiTheme="minorHAnsi"/>
              </w:rPr>
              <w:t>12/25/2018</w:t>
            </w:r>
          </w:p>
        </w:tc>
      </w:tr>
      <w:tr w:rsidR="0084034A" w14:paraId="4FCC35BD" w14:textId="77777777" w:rsidTr="00224C29">
        <w:tc>
          <w:tcPr>
            <w:tcW w:w="3075" w:type="dxa"/>
          </w:tcPr>
          <w:p w14:paraId="2BD66A58" w14:textId="77777777" w:rsidR="0084034A" w:rsidRDefault="0084034A">
            <w:pPr>
              <w:spacing w:line="276" w:lineRule="auto"/>
              <w:rPr>
                <w:rFonts w:asciiTheme="minorHAnsi" w:hAnsiTheme="minorHAnsi"/>
              </w:rPr>
            </w:pPr>
            <w:r>
              <w:rPr>
                <w:rFonts w:asciiTheme="minorHAnsi" w:hAnsiTheme="minorHAnsi"/>
              </w:rPr>
              <w:t>Event Time End</w:t>
            </w:r>
          </w:p>
        </w:tc>
        <w:tc>
          <w:tcPr>
            <w:tcW w:w="3076" w:type="dxa"/>
          </w:tcPr>
          <w:p w14:paraId="5BBA7DDF" w14:textId="6F08A409" w:rsidR="0084034A" w:rsidRDefault="0084034A">
            <w:pPr>
              <w:spacing w:line="276" w:lineRule="auto"/>
              <w:rPr>
                <w:rFonts w:asciiTheme="minorHAnsi" w:hAnsiTheme="minorHAnsi"/>
              </w:rPr>
            </w:pPr>
            <w:r>
              <w:rPr>
                <w:rFonts w:asciiTheme="minorHAnsi" w:hAnsiTheme="minorHAnsi"/>
              </w:rPr>
              <w:t>Null</w:t>
            </w:r>
          </w:p>
        </w:tc>
        <w:tc>
          <w:tcPr>
            <w:tcW w:w="3076" w:type="dxa"/>
          </w:tcPr>
          <w:p w14:paraId="1C7BADEE" w14:textId="069B8934" w:rsidR="0084034A" w:rsidRDefault="0084034A">
            <w:pPr>
              <w:spacing w:line="276" w:lineRule="auto"/>
              <w:rPr>
                <w:rFonts w:asciiTheme="minorHAnsi" w:hAnsiTheme="minorHAnsi"/>
              </w:rPr>
            </w:pPr>
            <w:r>
              <w:rPr>
                <w:rFonts w:asciiTheme="minorHAnsi" w:hAnsiTheme="minorHAnsi"/>
              </w:rPr>
              <w:t>12:00 am</w:t>
            </w:r>
          </w:p>
        </w:tc>
      </w:tr>
      <w:tr w:rsidR="0084034A" w14:paraId="5C1A42BB" w14:textId="77777777" w:rsidTr="0084034A">
        <w:trPr>
          <w:trHeight w:val="296"/>
        </w:trPr>
        <w:tc>
          <w:tcPr>
            <w:tcW w:w="3075" w:type="dxa"/>
          </w:tcPr>
          <w:p w14:paraId="683668ED" w14:textId="77777777" w:rsidR="0084034A" w:rsidRDefault="0084034A">
            <w:pPr>
              <w:spacing w:line="276" w:lineRule="auto"/>
              <w:rPr>
                <w:rFonts w:asciiTheme="minorHAnsi" w:hAnsiTheme="minorHAnsi"/>
              </w:rPr>
            </w:pPr>
            <w:r>
              <w:rPr>
                <w:rFonts w:asciiTheme="minorHAnsi" w:hAnsiTheme="minorHAnsi"/>
              </w:rPr>
              <w:t>Event Time End</w:t>
            </w:r>
          </w:p>
        </w:tc>
        <w:tc>
          <w:tcPr>
            <w:tcW w:w="3076" w:type="dxa"/>
          </w:tcPr>
          <w:p w14:paraId="0A644110" w14:textId="23437E0F" w:rsidR="0084034A" w:rsidRDefault="0084034A">
            <w:pPr>
              <w:spacing w:line="276" w:lineRule="auto"/>
              <w:rPr>
                <w:rFonts w:asciiTheme="minorHAnsi" w:hAnsiTheme="minorHAnsi"/>
              </w:rPr>
            </w:pPr>
            <w:r>
              <w:rPr>
                <w:rFonts w:asciiTheme="minorHAnsi" w:hAnsiTheme="minorHAnsi"/>
              </w:rPr>
              <w:t>1:00 pm</w:t>
            </w:r>
          </w:p>
        </w:tc>
        <w:tc>
          <w:tcPr>
            <w:tcW w:w="3076" w:type="dxa"/>
          </w:tcPr>
          <w:p w14:paraId="4320CB0B" w14:textId="7FCD6B55" w:rsidR="0084034A" w:rsidRDefault="0084034A" w:rsidP="0084034A">
            <w:pPr>
              <w:spacing w:line="276" w:lineRule="auto"/>
              <w:rPr>
                <w:rFonts w:asciiTheme="minorHAnsi" w:hAnsiTheme="minorHAnsi"/>
              </w:rPr>
            </w:pPr>
            <w:r>
              <w:rPr>
                <w:rFonts w:asciiTheme="minorHAnsi" w:hAnsiTheme="minorHAnsi"/>
              </w:rPr>
              <w:t>1:00 pm</w:t>
            </w:r>
          </w:p>
        </w:tc>
      </w:tr>
      <w:tr w:rsidR="0084034A" w14:paraId="03DCA0C7" w14:textId="77777777" w:rsidTr="00224C29">
        <w:tc>
          <w:tcPr>
            <w:tcW w:w="3075" w:type="dxa"/>
          </w:tcPr>
          <w:p w14:paraId="16502A05" w14:textId="77777777" w:rsidR="0084034A" w:rsidRDefault="0084034A">
            <w:pPr>
              <w:spacing w:line="276" w:lineRule="auto"/>
              <w:rPr>
                <w:rFonts w:asciiTheme="minorHAnsi" w:hAnsiTheme="minorHAnsi"/>
              </w:rPr>
            </w:pPr>
            <w:r>
              <w:rPr>
                <w:rFonts w:asciiTheme="minorHAnsi" w:hAnsiTheme="minorHAnsi"/>
              </w:rPr>
              <w:t>Event Time Start</w:t>
            </w:r>
          </w:p>
        </w:tc>
        <w:tc>
          <w:tcPr>
            <w:tcW w:w="3076" w:type="dxa"/>
          </w:tcPr>
          <w:p w14:paraId="1C68CD46" w14:textId="60AC98AC" w:rsidR="0084034A" w:rsidRDefault="0084034A">
            <w:pPr>
              <w:spacing w:line="276" w:lineRule="auto"/>
              <w:rPr>
                <w:rFonts w:asciiTheme="minorHAnsi" w:hAnsiTheme="minorHAnsi"/>
              </w:rPr>
            </w:pPr>
            <w:r>
              <w:rPr>
                <w:rFonts w:asciiTheme="minorHAnsi" w:hAnsiTheme="minorHAnsi"/>
              </w:rPr>
              <w:t>Null</w:t>
            </w:r>
          </w:p>
        </w:tc>
        <w:tc>
          <w:tcPr>
            <w:tcW w:w="3076" w:type="dxa"/>
          </w:tcPr>
          <w:p w14:paraId="7B97A688" w14:textId="17EB43F8" w:rsidR="0084034A" w:rsidRDefault="0084034A">
            <w:pPr>
              <w:spacing w:line="276" w:lineRule="auto"/>
              <w:rPr>
                <w:rFonts w:asciiTheme="minorHAnsi" w:hAnsiTheme="minorHAnsi"/>
              </w:rPr>
            </w:pPr>
            <w:r>
              <w:rPr>
                <w:rFonts w:asciiTheme="minorHAnsi" w:hAnsiTheme="minorHAnsi"/>
              </w:rPr>
              <w:t>12:00 am</w:t>
            </w:r>
          </w:p>
        </w:tc>
      </w:tr>
      <w:tr w:rsidR="0084034A" w14:paraId="568D2E33" w14:textId="77777777" w:rsidTr="0084034A">
        <w:trPr>
          <w:trHeight w:val="296"/>
        </w:trPr>
        <w:tc>
          <w:tcPr>
            <w:tcW w:w="3075" w:type="dxa"/>
          </w:tcPr>
          <w:p w14:paraId="42109F06" w14:textId="77777777" w:rsidR="0084034A" w:rsidRDefault="0084034A">
            <w:pPr>
              <w:spacing w:line="276" w:lineRule="auto"/>
              <w:rPr>
                <w:rFonts w:asciiTheme="minorHAnsi" w:hAnsiTheme="minorHAnsi"/>
              </w:rPr>
            </w:pPr>
            <w:r>
              <w:rPr>
                <w:rFonts w:asciiTheme="minorHAnsi" w:hAnsiTheme="minorHAnsi"/>
              </w:rPr>
              <w:t>Event Time Start</w:t>
            </w:r>
          </w:p>
        </w:tc>
        <w:tc>
          <w:tcPr>
            <w:tcW w:w="3076" w:type="dxa"/>
          </w:tcPr>
          <w:p w14:paraId="12B193E1" w14:textId="599E26CD" w:rsidR="0084034A" w:rsidRDefault="0084034A">
            <w:pPr>
              <w:spacing w:line="276" w:lineRule="auto"/>
              <w:rPr>
                <w:rFonts w:asciiTheme="minorHAnsi" w:hAnsiTheme="minorHAnsi"/>
              </w:rPr>
            </w:pPr>
            <w:r>
              <w:rPr>
                <w:rFonts w:asciiTheme="minorHAnsi" w:hAnsiTheme="minorHAnsi"/>
              </w:rPr>
              <w:t>6:00 pm</w:t>
            </w:r>
          </w:p>
        </w:tc>
        <w:tc>
          <w:tcPr>
            <w:tcW w:w="3076" w:type="dxa"/>
          </w:tcPr>
          <w:p w14:paraId="4182EB64" w14:textId="66F974B4" w:rsidR="0084034A" w:rsidRDefault="0084034A" w:rsidP="0084034A">
            <w:pPr>
              <w:spacing w:line="276" w:lineRule="auto"/>
              <w:rPr>
                <w:rFonts w:asciiTheme="minorHAnsi" w:hAnsiTheme="minorHAnsi"/>
              </w:rPr>
            </w:pPr>
            <w:r>
              <w:rPr>
                <w:rFonts w:asciiTheme="minorHAnsi" w:hAnsiTheme="minorHAnsi"/>
              </w:rPr>
              <w:t>6:00 pm</w:t>
            </w:r>
          </w:p>
        </w:tc>
      </w:tr>
      <w:tr w:rsidR="0084034A" w14:paraId="4DE1016D" w14:textId="77777777" w:rsidTr="00224C29">
        <w:tc>
          <w:tcPr>
            <w:tcW w:w="3075" w:type="dxa"/>
          </w:tcPr>
          <w:p w14:paraId="73F2FF8A" w14:textId="77777777" w:rsidR="0084034A" w:rsidRDefault="0084034A">
            <w:pPr>
              <w:spacing w:line="276" w:lineRule="auto"/>
              <w:rPr>
                <w:rFonts w:asciiTheme="minorHAnsi" w:hAnsiTheme="minorHAnsi"/>
              </w:rPr>
            </w:pPr>
            <w:r>
              <w:rPr>
                <w:rFonts w:asciiTheme="minorHAnsi" w:hAnsiTheme="minorHAnsi"/>
              </w:rPr>
              <w:t>Event Venue</w:t>
            </w:r>
          </w:p>
        </w:tc>
        <w:tc>
          <w:tcPr>
            <w:tcW w:w="3076" w:type="dxa"/>
          </w:tcPr>
          <w:p w14:paraId="4C425814" w14:textId="0E95D42D" w:rsidR="0084034A" w:rsidRDefault="0084034A">
            <w:pPr>
              <w:spacing w:line="276" w:lineRule="auto"/>
              <w:rPr>
                <w:rFonts w:asciiTheme="minorHAnsi" w:hAnsiTheme="minorHAnsi"/>
              </w:rPr>
            </w:pPr>
            <w:r>
              <w:rPr>
                <w:rFonts w:asciiTheme="minorHAnsi" w:hAnsiTheme="minorHAnsi"/>
              </w:rPr>
              <w:t>Null</w:t>
            </w:r>
          </w:p>
        </w:tc>
        <w:tc>
          <w:tcPr>
            <w:tcW w:w="3076" w:type="dxa"/>
          </w:tcPr>
          <w:p w14:paraId="2839D65A" w14:textId="24F98243" w:rsidR="0084034A" w:rsidRDefault="0084034A">
            <w:pPr>
              <w:spacing w:line="276" w:lineRule="auto"/>
              <w:rPr>
                <w:rFonts w:asciiTheme="minorHAnsi" w:hAnsiTheme="minorHAnsi"/>
              </w:rPr>
            </w:pPr>
            <w:r>
              <w:rPr>
                <w:rFonts w:asciiTheme="minorHAnsi" w:hAnsiTheme="minorHAnsi"/>
              </w:rPr>
              <w:t>Null</w:t>
            </w:r>
          </w:p>
        </w:tc>
      </w:tr>
      <w:tr w:rsidR="0084034A" w14:paraId="57C2AA73" w14:textId="77777777" w:rsidTr="0084034A">
        <w:trPr>
          <w:trHeight w:val="296"/>
        </w:trPr>
        <w:tc>
          <w:tcPr>
            <w:tcW w:w="3075" w:type="dxa"/>
          </w:tcPr>
          <w:p w14:paraId="4C009E6B" w14:textId="77777777" w:rsidR="0084034A" w:rsidRDefault="0084034A">
            <w:pPr>
              <w:spacing w:line="276" w:lineRule="auto"/>
              <w:rPr>
                <w:rFonts w:asciiTheme="minorHAnsi" w:hAnsiTheme="minorHAnsi"/>
              </w:rPr>
            </w:pPr>
            <w:r>
              <w:rPr>
                <w:rFonts w:asciiTheme="minorHAnsi" w:hAnsiTheme="minorHAnsi"/>
              </w:rPr>
              <w:t>Event Venue</w:t>
            </w:r>
          </w:p>
        </w:tc>
        <w:tc>
          <w:tcPr>
            <w:tcW w:w="3076" w:type="dxa"/>
          </w:tcPr>
          <w:p w14:paraId="4ECA5752" w14:textId="03B9BBA0" w:rsidR="0084034A" w:rsidRDefault="0084034A">
            <w:pPr>
              <w:spacing w:line="276" w:lineRule="auto"/>
              <w:rPr>
                <w:rFonts w:asciiTheme="minorHAnsi" w:hAnsiTheme="minorHAnsi"/>
              </w:rPr>
            </w:pPr>
            <w:r>
              <w:rPr>
                <w:rFonts w:asciiTheme="minorHAnsi" w:hAnsiTheme="minorHAnsi"/>
              </w:rPr>
              <w:t>123 Test Lane CA 12345</w:t>
            </w:r>
          </w:p>
        </w:tc>
        <w:tc>
          <w:tcPr>
            <w:tcW w:w="3076" w:type="dxa"/>
          </w:tcPr>
          <w:p w14:paraId="4384C692" w14:textId="075F9E67" w:rsidR="0084034A" w:rsidRDefault="0084034A" w:rsidP="0084034A">
            <w:pPr>
              <w:spacing w:line="276" w:lineRule="auto"/>
              <w:rPr>
                <w:rFonts w:asciiTheme="minorHAnsi" w:hAnsiTheme="minorHAnsi"/>
              </w:rPr>
            </w:pPr>
            <w:r>
              <w:rPr>
                <w:rFonts w:asciiTheme="minorHAnsi" w:hAnsiTheme="minorHAnsi"/>
              </w:rPr>
              <w:t>123 Test Lane CA 12345</w:t>
            </w:r>
          </w:p>
        </w:tc>
      </w:tr>
      <w:tr w:rsidR="0084034A" w14:paraId="52D26B6C" w14:textId="77777777" w:rsidTr="00224C29">
        <w:tc>
          <w:tcPr>
            <w:tcW w:w="3075" w:type="dxa"/>
          </w:tcPr>
          <w:p w14:paraId="6AE90657" w14:textId="77777777" w:rsidR="0084034A" w:rsidRDefault="0084034A">
            <w:pPr>
              <w:spacing w:line="276" w:lineRule="auto"/>
              <w:rPr>
                <w:rFonts w:asciiTheme="minorHAnsi" w:hAnsiTheme="minorHAnsi"/>
              </w:rPr>
            </w:pPr>
            <w:ins w:id="1476" w:author="Gregory Montilla" w:date="2017-11-17T17:13:00Z">
              <w:r>
                <w:rPr>
                  <w:rFonts w:asciiTheme="minorHAnsi" w:hAnsiTheme="minorHAnsi"/>
                </w:rPr>
                <w:t>Keyword</w:t>
              </w:r>
            </w:ins>
          </w:p>
        </w:tc>
        <w:tc>
          <w:tcPr>
            <w:tcW w:w="3076" w:type="dxa"/>
          </w:tcPr>
          <w:p w14:paraId="08A51977" w14:textId="77777777" w:rsidR="0084034A" w:rsidRDefault="0084034A">
            <w:pPr>
              <w:spacing w:line="276" w:lineRule="auto"/>
              <w:rPr>
                <w:rFonts w:asciiTheme="minorHAnsi" w:hAnsiTheme="minorHAnsi"/>
              </w:rPr>
            </w:pPr>
            <w:r>
              <w:rPr>
                <w:rFonts w:asciiTheme="minorHAnsi" w:hAnsiTheme="minorHAnsi"/>
              </w:rPr>
              <w:t>“test”</w:t>
            </w:r>
          </w:p>
        </w:tc>
        <w:tc>
          <w:tcPr>
            <w:tcW w:w="3076" w:type="dxa"/>
          </w:tcPr>
          <w:p w14:paraId="40CEA666" w14:textId="77777777" w:rsidR="0084034A" w:rsidRDefault="0084034A">
            <w:pPr>
              <w:spacing w:line="276" w:lineRule="auto"/>
              <w:rPr>
                <w:rFonts w:asciiTheme="minorHAnsi" w:hAnsiTheme="minorHAnsi"/>
              </w:rPr>
            </w:pPr>
            <w:r>
              <w:rPr>
                <w:rFonts w:asciiTheme="minorHAnsi" w:hAnsiTheme="minorHAnsi"/>
              </w:rPr>
              <w:t>Results including “test”</w:t>
            </w:r>
          </w:p>
        </w:tc>
      </w:tr>
      <w:tr w:rsidR="0084034A" w14:paraId="19A1C08F" w14:textId="77777777" w:rsidTr="00224C29">
        <w:tc>
          <w:tcPr>
            <w:tcW w:w="3075" w:type="dxa"/>
          </w:tcPr>
          <w:p w14:paraId="233760B2" w14:textId="77777777" w:rsidR="0084034A" w:rsidRDefault="0084034A">
            <w:pPr>
              <w:spacing w:line="276" w:lineRule="auto"/>
              <w:rPr>
                <w:rFonts w:asciiTheme="minorHAnsi" w:hAnsiTheme="minorHAnsi"/>
              </w:rPr>
            </w:pPr>
            <w:ins w:id="1477" w:author="Gregory Montilla" w:date="2017-11-17T17:10:00Z">
              <w:r>
                <w:rPr>
                  <w:rFonts w:asciiTheme="minorHAnsi" w:hAnsiTheme="minorHAnsi"/>
                </w:rPr>
                <w:t>Playlist Title</w:t>
              </w:r>
            </w:ins>
          </w:p>
        </w:tc>
        <w:tc>
          <w:tcPr>
            <w:tcW w:w="3076" w:type="dxa"/>
          </w:tcPr>
          <w:p w14:paraId="1E855679" w14:textId="77777777" w:rsidR="0084034A" w:rsidRDefault="0084034A">
            <w:pPr>
              <w:spacing w:line="276" w:lineRule="auto"/>
              <w:rPr>
                <w:rFonts w:asciiTheme="minorHAnsi" w:hAnsiTheme="minorHAnsi"/>
              </w:rPr>
            </w:pPr>
            <w:r>
              <w:rPr>
                <w:rFonts w:asciiTheme="minorHAnsi" w:hAnsiTheme="minorHAnsi"/>
              </w:rPr>
              <w:t>“test”</w:t>
            </w:r>
          </w:p>
        </w:tc>
        <w:tc>
          <w:tcPr>
            <w:tcW w:w="3076" w:type="dxa"/>
          </w:tcPr>
          <w:p w14:paraId="7C531035" w14:textId="77777777" w:rsidR="0084034A" w:rsidRDefault="0084034A">
            <w:pPr>
              <w:spacing w:line="276" w:lineRule="auto"/>
              <w:rPr>
                <w:rFonts w:asciiTheme="minorHAnsi" w:hAnsiTheme="minorHAnsi"/>
              </w:rPr>
            </w:pPr>
            <w:r>
              <w:rPr>
                <w:rFonts w:asciiTheme="minorHAnsi" w:hAnsiTheme="minorHAnsi"/>
              </w:rPr>
              <w:t>“test”</w:t>
            </w:r>
          </w:p>
        </w:tc>
      </w:tr>
      <w:tr w:rsidR="0084034A" w14:paraId="372149BC" w14:textId="77777777" w:rsidTr="00224C29">
        <w:tc>
          <w:tcPr>
            <w:tcW w:w="3075" w:type="dxa"/>
          </w:tcPr>
          <w:p w14:paraId="6D64F8CD" w14:textId="77777777" w:rsidR="0084034A" w:rsidRDefault="0084034A">
            <w:pPr>
              <w:spacing w:line="276" w:lineRule="auto"/>
              <w:rPr>
                <w:rFonts w:asciiTheme="minorHAnsi" w:hAnsiTheme="minorHAnsi"/>
              </w:rPr>
            </w:pPr>
            <w:r>
              <w:rPr>
                <w:rFonts w:asciiTheme="minorHAnsi" w:hAnsiTheme="minorHAnsi"/>
              </w:rPr>
              <w:t>Playlist Title</w:t>
            </w:r>
          </w:p>
        </w:tc>
        <w:tc>
          <w:tcPr>
            <w:tcW w:w="3076" w:type="dxa"/>
          </w:tcPr>
          <w:p w14:paraId="55A9BBEB" w14:textId="77777777" w:rsidR="0084034A" w:rsidRDefault="0084034A">
            <w:pPr>
              <w:spacing w:line="276" w:lineRule="auto"/>
              <w:rPr>
                <w:rFonts w:asciiTheme="minorHAnsi" w:hAnsiTheme="minorHAnsi"/>
              </w:rPr>
            </w:pPr>
            <w:r>
              <w:rPr>
                <w:rFonts w:asciiTheme="minorHAnsi" w:hAnsiTheme="minorHAnsi"/>
              </w:rPr>
              <w:t>Null</w:t>
            </w:r>
          </w:p>
        </w:tc>
        <w:tc>
          <w:tcPr>
            <w:tcW w:w="3076" w:type="dxa"/>
          </w:tcPr>
          <w:p w14:paraId="6B9B127E" w14:textId="77777777" w:rsidR="0084034A" w:rsidRDefault="0084034A">
            <w:pPr>
              <w:spacing w:line="276" w:lineRule="auto"/>
              <w:rPr>
                <w:rFonts w:asciiTheme="minorHAnsi" w:hAnsiTheme="minorHAnsi"/>
              </w:rPr>
            </w:pPr>
            <w:r>
              <w:rPr>
                <w:rFonts w:asciiTheme="minorHAnsi" w:hAnsiTheme="minorHAnsi"/>
              </w:rPr>
              <w:t>Re prompts user</w:t>
            </w:r>
          </w:p>
        </w:tc>
      </w:tr>
      <w:tr w:rsidR="0084034A" w14:paraId="412B1FC4" w14:textId="77777777" w:rsidTr="00224C29">
        <w:tc>
          <w:tcPr>
            <w:tcW w:w="3075" w:type="dxa"/>
          </w:tcPr>
          <w:p w14:paraId="546DF9EE" w14:textId="77777777" w:rsidR="0084034A" w:rsidRDefault="0084034A">
            <w:pPr>
              <w:spacing w:line="276" w:lineRule="auto"/>
              <w:rPr>
                <w:rFonts w:asciiTheme="minorHAnsi" w:hAnsiTheme="minorHAnsi"/>
              </w:rPr>
            </w:pPr>
            <w:ins w:id="1478" w:author="Gregory Montilla" w:date="2017-11-17T17:07:00Z">
              <w:r>
                <w:rPr>
                  <w:rFonts w:asciiTheme="minorHAnsi" w:hAnsiTheme="minorHAnsi"/>
                </w:rPr>
                <w:t>Song album</w:t>
              </w:r>
            </w:ins>
          </w:p>
        </w:tc>
        <w:tc>
          <w:tcPr>
            <w:tcW w:w="3076" w:type="dxa"/>
          </w:tcPr>
          <w:p w14:paraId="1A1A104E" w14:textId="77777777" w:rsidR="0084034A" w:rsidRDefault="0084034A">
            <w:pPr>
              <w:spacing w:line="276" w:lineRule="auto"/>
              <w:rPr>
                <w:rFonts w:asciiTheme="minorHAnsi" w:hAnsiTheme="minorHAnsi"/>
              </w:rPr>
            </w:pPr>
            <w:r>
              <w:rPr>
                <w:rFonts w:asciiTheme="minorHAnsi" w:hAnsiTheme="minorHAnsi"/>
              </w:rPr>
              <w:t>“test”</w:t>
            </w:r>
          </w:p>
        </w:tc>
        <w:tc>
          <w:tcPr>
            <w:tcW w:w="3076" w:type="dxa"/>
          </w:tcPr>
          <w:p w14:paraId="74F048F0" w14:textId="77777777" w:rsidR="0084034A" w:rsidRDefault="0084034A">
            <w:pPr>
              <w:spacing w:line="276" w:lineRule="auto"/>
              <w:rPr>
                <w:rFonts w:asciiTheme="minorHAnsi" w:hAnsiTheme="minorHAnsi"/>
              </w:rPr>
            </w:pPr>
            <w:r>
              <w:rPr>
                <w:rFonts w:asciiTheme="minorHAnsi" w:hAnsiTheme="minorHAnsi"/>
              </w:rPr>
              <w:t>“test”</w:t>
            </w:r>
          </w:p>
        </w:tc>
      </w:tr>
      <w:tr w:rsidR="0084034A" w14:paraId="4DCE602F" w14:textId="77777777" w:rsidTr="0084034A">
        <w:trPr>
          <w:trHeight w:val="296"/>
        </w:trPr>
        <w:tc>
          <w:tcPr>
            <w:tcW w:w="3075" w:type="dxa"/>
          </w:tcPr>
          <w:p w14:paraId="2E6E705B" w14:textId="77777777" w:rsidR="0084034A" w:rsidRDefault="0084034A">
            <w:pPr>
              <w:spacing w:line="276" w:lineRule="auto"/>
              <w:rPr>
                <w:rFonts w:asciiTheme="minorHAnsi" w:hAnsiTheme="minorHAnsi"/>
              </w:rPr>
            </w:pPr>
            <w:r>
              <w:rPr>
                <w:rFonts w:asciiTheme="minorHAnsi" w:hAnsiTheme="minorHAnsi"/>
              </w:rPr>
              <w:t>Song album</w:t>
            </w:r>
          </w:p>
        </w:tc>
        <w:tc>
          <w:tcPr>
            <w:tcW w:w="3076" w:type="dxa"/>
          </w:tcPr>
          <w:p w14:paraId="5DD917D7" w14:textId="77777777" w:rsidR="0084034A" w:rsidRDefault="0084034A">
            <w:pPr>
              <w:spacing w:line="276" w:lineRule="auto"/>
              <w:rPr>
                <w:rFonts w:asciiTheme="minorHAnsi" w:hAnsiTheme="minorHAnsi"/>
              </w:rPr>
            </w:pPr>
            <w:r>
              <w:rPr>
                <w:rFonts w:asciiTheme="minorHAnsi" w:hAnsiTheme="minorHAnsi"/>
              </w:rPr>
              <w:t>“test-album!”</w:t>
            </w:r>
          </w:p>
        </w:tc>
        <w:tc>
          <w:tcPr>
            <w:tcW w:w="3076" w:type="dxa"/>
          </w:tcPr>
          <w:p w14:paraId="6C748991" w14:textId="77777777" w:rsidR="0084034A" w:rsidRDefault="0084034A">
            <w:pPr>
              <w:spacing w:line="276" w:lineRule="auto"/>
              <w:rPr>
                <w:rFonts w:asciiTheme="minorHAnsi" w:hAnsiTheme="minorHAnsi"/>
              </w:rPr>
            </w:pPr>
            <w:r>
              <w:rPr>
                <w:rFonts w:asciiTheme="minorHAnsi" w:hAnsiTheme="minorHAnsi"/>
              </w:rPr>
              <w:t>“test-album!”</w:t>
            </w:r>
          </w:p>
        </w:tc>
      </w:tr>
      <w:tr w:rsidR="0084034A" w14:paraId="4C3A6AEB" w14:textId="77777777" w:rsidTr="0084034A">
        <w:trPr>
          <w:trHeight w:val="296"/>
        </w:trPr>
        <w:tc>
          <w:tcPr>
            <w:tcW w:w="3075" w:type="dxa"/>
          </w:tcPr>
          <w:p w14:paraId="014CC31E" w14:textId="77777777" w:rsidR="0084034A" w:rsidRDefault="0084034A">
            <w:pPr>
              <w:spacing w:line="276" w:lineRule="auto"/>
              <w:rPr>
                <w:rFonts w:asciiTheme="minorHAnsi" w:hAnsiTheme="minorHAnsi"/>
              </w:rPr>
            </w:pPr>
            <w:r>
              <w:rPr>
                <w:rFonts w:asciiTheme="minorHAnsi" w:hAnsiTheme="minorHAnsi"/>
              </w:rPr>
              <w:t>Song album</w:t>
            </w:r>
          </w:p>
        </w:tc>
        <w:tc>
          <w:tcPr>
            <w:tcW w:w="3076" w:type="dxa"/>
          </w:tcPr>
          <w:p w14:paraId="78E619C8" w14:textId="77777777" w:rsidR="0084034A" w:rsidRDefault="0084034A">
            <w:pPr>
              <w:spacing w:line="276" w:lineRule="auto"/>
              <w:rPr>
                <w:rFonts w:asciiTheme="minorHAnsi" w:hAnsiTheme="minorHAnsi"/>
              </w:rPr>
            </w:pPr>
            <w:r>
              <w:rPr>
                <w:rFonts w:asciiTheme="minorHAnsi" w:hAnsiTheme="minorHAnsi"/>
              </w:rPr>
              <w:t>Null</w:t>
            </w:r>
          </w:p>
        </w:tc>
        <w:tc>
          <w:tcPr>
            <w:tcW w:w="3076" w:type="dxa"/>
          </w:tcPr>
          <w:p w14:paraId="2E77FD3A" w14:textId="77777777" w:rsidR="0084034A" w:rsidRDefault="0084034A">
            <w:pPr>
              <w:spacing w:line="276" w:lineRule="auto"/>
              <w:rPr>
                <w:rFonts w:asciiTheme="minorHAnsi" w:hAnsiTheme="minorHAnsi"/>
              </w:rPr>
            </w:pPr>
            <w:r>
              <w:rPr>
                <w:rFonts w:asciiTheme="minorHAnsi" w:hAnsiTheme="minorHAnsi"/>
              </w:rPr>
              <w:t>Re prompts user</w:t>
            </w:r>
          </w:p>
        </w:tc>
      </w:tr>
      <w:tr w:rsidR="0084034A" w14:paraId="3B10D3FF" w14:textId="77777777" w:rsidTr="00224C29">
        <w:tc>
          <w:tcPr>
            <w:tcW w:w="3075" w:type="dxa"/>
          </w:tcPr>
          <w:p w14:paraId="50B0D4C1" w14:textId="77777777" w:rsidR="0084034A" w:rsidRDefault="0084034A">
            <w:pPr>
              <w:spacing w:line="276" w:lineRule="auto"/>
              <w:rPr>
                <w:rFonts w:asciiTheme="minorHAnsi" w:hAnsiTheme="minorHAnsi"/>
              </w:rPr>
            </w:pPr>
            <w:ins w:id="1479" w:author="Gregory Montilla" w:date="2017-11-17T17:08:00Z">
              <w:r>
                <w:rPr>
                  <w:rFonts w:asciiTheme="minorHAnsi" w:hAnsiTheme="minorHAnsi"/>
                </w:rPr>
                <w:t>Song album art</w:t>
              </w:r>
            </w:ins>
          </w:p>
        </w:tc>
        <w:tc>
          <w:tcPr>
            <w:tcW w:w="3076" w:type="dxa"/>
          </w:tcPr>
          <w:p w14:paraId="2ADEE0E2" w14:textId="77777777" w:rsidR="0084034A" w:rsidRDefault="0084034A">
            <w:pPr>
              <w:spacing w:line="276" w:lineRule="auto"/>
              <w:rPr>
                <w:rFonts w:asciiTheme="minorHAnsi" w:hAnsiTheme="minorHAnsi"/>
              </w:rPr>
            </w:pPr>
            <w:r>
              <w:rPr>
                <w:rFonts w:asciiTheme="minorHAnsi" w:hAnsiTheme="minorHAnsi"/>
              </w:rPr>
              <w:t>Null</w:t>
            </w:r>
          </w:p>
        </w:tc>
        <w:tc>
          <w:tcPr>
            <w:tcW w:w="3076" w:type="dxa"/>
          </w:tcPr>
          <w:p w14:paraId="4365FFBD" w14:textId="77777777" w:rsidR="0084034A" w:rsidRDefault="0084034A">
            <w:pPr>
              <w:spacing w:line="276" w:lineRule="auto"/>
              <w:rPr>
                <w:rFonts w:asciiTheme="minorHAnsi" w:hAnsiTheme="minorHAnsi"/>
              </w:rPr>
            </w:pPr>
            <w:r>
              <w:rPr>
                <w:rFonts w:asciiTheme="minorHAnsi" w:hAnsiTheme="minorHAnsi"/>
              </w:rPr>
              <w:t>Default album art</w:t>
            </w:r>
          </w:p>
        </w:tc>
      </w:tr>
      <w:tr w:rsidR="0084034A" w14:paraId="3991CE92" w14:textId="77777777" w:rsidTr="00224C29">
        <w:tc>
          <w:tcPr>
            <w:tcW w:w="3075" w:type="dxa"/>
          </w:tcPr>
          <w:p w14:paraId="792C6A11" w14:textId="77777777" w:rsidR="0084034A" w:rsidRDefault="0084034A">
            <w:pPr>
              <w:spacing w:line="276" w:lineRule="auto"/>
              <w:rPr>
                <w:rFonts w:asciiTheme="minorHAnsi" w:hAnsiTheme="minorHAnsi"/>
              </w:rPr>
            </w:pPr>
            <w:ins w:id="1480" w:author="Gregory Montilla" w:date="2017-11-17T17:07:00Z">
              <w:r>
                <w:rPr>
                  <w:rFonts w:asciiTheme="minorHAnsi" w:hAnsiTheme="minorHAnsi"/>
                </w:rPr>
                <w:t>Song artist</w:t>
              </w:r>
            </w:ins>
          </w:p>
        </w:tc>
        <w:tc>
          <w:tcPr>
            <w:tcW w:w="3076" w:type="dxa"/>
          </w:tcPr>
          <w:p w14:paraId="37EE059D" w14:textId="77777777" w:rsidR="0084034A" w:rsidRDefault="0084034A">
            <w:pPr>
              <w:spacing w:line="276" w:lineRule="auto"/>
              <w:rPr>
                <w:rFonts w:asciiTheme="minorHAnsi" w:hAnsiTheme="minorHAnsi"/>
              </w:rPr>
            </w:pPr>
            <w:r>
              <w:rPr>
                <w:rFonts w:asciiTheme="minorHAnsi" w:hAnsiTheme="minorHAnsi"/>
              </w:rPr>
              <w:t>“test”</w:t>
            </w:r>
          </w:p>
        </w:tc>
        <w:tc>
          <w:tcPr>
            <w:tcW w:w="3076" w:type="dxa"/>
          </w:tcPr>
          <w:p w14:paraId="415A2031" w14:textId="77777777" w:rsidR="0084034A" w:rsidRDefault="0084034A">
            <w:pPr>
              <w:spacing w:line="276" w:lineRule="auto"/>
              <w:rPr>
                <w:rFonts w:asciiTheme="minorHAnsi" w:hAnsiTheme="minorHAnsi"/>
              </w:rPr>
            </w:pPr>
            <w:r>
              <w:rPr>
                <w:rFonts w:asciiTheme="minorHAnsi" w:hAnsiTheme="minorHAnsi"/>
              </w:rPr>
              <w:t>“test”</w:t>
            </w:r>
          </w:p>
        </w:tc>
      </w:tr>
      <w:tr w:rsidR="0084034A" w14:paraId="2276F376" w14:textId="77777777" w:rsidTr="0084034A">
        <w:trPr>
          <w:trHeight w:val="296"/>
        </w:trPr>
        <w:tc>
          <w:tcPr>
            <w:tcW w:w="3075" w:type="dxa"/>
          </w:tcPr>
          <w:p w14:paraId="29AE778E" w14:textId="77777777" w:rsidR="0084034A" w:rsidRDefault="0084034A">
            <w:pPr>
              <w:spacing w:line="276" w:lineRule="auto"/>
              <w:rPr>
                <w:rFonts w:asciiTheme="minorHAnsi" w:hAnsiTheme="minorHAnsi"/>
              </w:rPr>
            </w:pPr>
            <w:r>
              <w:rPr>
                <w:rFonts w:asciiTheme="minorHAnsi" w:hAnsiTheme="minorHAnsi"/>
              </w:rPr>
              <w:t>Song artist</w:t>
            </w:r>
          </w:p>
        </w:tc>
        <w:tc>
          <w:tcPr>
            <w:tcW w:w="3076" w:type="dxa"/>
          </w:tcPr>
          <w:p w14:paraId="252D4520" w14:textId="77777777" w:rsidR="0084034A" w:rsidRDefault="0084034A">
            <w:pPr>
              <w:spacing w:line="276" w:lineRule="auto"/>
              <w:rPr>
                <w:rFonts w:asciiTheme="minorHAnsi" w:hAnsiTheme="minorHAnsi"/>
              </w:rPr>
            </w:pPr>
            <w:r>
              <w:rPr>
                <w:rFonts w:asciiTheme="minorHAnsi" w:hAnsiTheme="minorHAnsi"/>
              </w:rPr>
              <w:t>“test-remix!”</w:t>
            </w:r>
          </w:p>
        </w:tc>
        <w:tc>
          <w:tcPr>
            <w:tcW w:w="3076" w:type="dxa"/>
          </w:tcPr>
          <w:p w14:paraId="54C19B7D" w14:textId="77777777" w:rsidR="0084034A" w:rsidRDefault="0084034A">
            <w:pPr>
              <w:spacing w:line="276" w:lineRule="auto"/>
              <w:rPr>
                <w:rFonts w:asciiTheme="minorHAnsi" w:hAnsiTheme="minorHAnsi"/>
              </w:rPr>
            </w:pPr>
            <w:r>
              <w:rPr>
                <w:rFonts w:asciiTheme="minorHAnsi" w:hAnsiTheme="minorHAnsi"/>
              </w:rPr>
              <w:t>“test-remix!”</w:t>
            </w:r>
          </w:p>
        </w:tc>
      </w:tr>
      <w:tr w:rsidR="0084034A" w14:paraId="02C52EDC" w14:textId="77777777" w:rsidTr="0084034A">
        <w:trPr>
          <w:trHeight w:val="296"/>
        </w:trPr>
        <w:tc>
          <w:tcPr>
            <w:tcW w:w="3075" w:type="dxa"/>
          </w:tcPr>
          <w:p w14:paraId="4866C2AB" w14:textId="77777777" w:rsidR="0084034A" w:rsidRDefault="0084034A">
            <w:pPr>
              <w:spacing w:line="276" w:lineRule="auto"/>
              <w:rPr>
                <w:rFonts w:asciiTheme="minorHAnsi" w:hAnsiTheme="minorHAnsi"/>
              </w:rPr>
            </w:pPr>
            <w:r>
              <w:rPr>
                <w:rFonts w:asciiTheme="minorHAnsi" w:hAnsiTheme="minorHAnsi"/>
              </w:rPr>
              <w:t>Song artist</w:t>
            </w:r>
          </w:p>
        </w:tc>
        <w:tc>
          <w:tcPr>
            <w:tcW w:w="3076" w:type="dxa"/>
          </w:tcPr>
          <w:p w14:paraId="2946FAEE" w14:textId="77777777" w:rsidR="0084034A" w:rsidRDefault="0084034A">
            <w:pPr>
              <w:spacing w:line="276" w:lineRule="auto"/>
              <w:rPr>
                <w:rFonts w:asciiTheme="minorHAnsi" w:hAnsiTheme="minorHAnsi"/>
              </w:rPr>
            </w:pPr>
            <w:r>
              <w:rPr>
                <w:rFonts w:asciiTheme="minorHAnsi" w:hAnsiTheme="minorHAnsi"/>
              </w:rPr>
              <w:t>Null</w:t>
            </w:r>
          </w:p>
        </w:tc>
        <w:tc>
          <w:tcPr>
            <w:tcW w:w="3076" w:type="dxa"/>
          </w:tcPr>
          <w:p w14:paraId="23154A04" w14:textId="77777777" w:rsidR="0084034A" w:rsidRDefault="0084034A">
            <w:pPr>
              <w:spacing w:line="276" w:lineRule="auto"/>
              <w:rPr>
                <w:rFonts w:asciiTheme="minorHAnsi" w:hAnsiTheme="minorHAnsi"/>
              </w:rPr>
            </w:pPr>
            <w:r>
              <w:rPr>
                <w:rFonts w:asciiTheme="minorHAnsi" w:hAnsiTheme="minorHAnsi"/>
              </w:rPr>
              <w:t>Re prompts user</w:t>
            </w:r>
          </w:p>
        </w:tc>
      </w:tr>
      <w:tr w:rsidR="0084034A" w14:paraId="0E277183" w14:textId="77777777" w:rsidTr="00224C29">
        <w:tc>
          <w:tcPr>
            <w:tcW w:w="3075" w:type="dxa"/>
          </w:tcPr>
          <w:p w14:paraId="7C9DC635" w14:textId="77777777" w:rsidR="0084034A" w:rsidRDefault="0084034A">
            <w:pPr>
              <w:spacing w:line="276" w:lineRule="auto"/>
              <w:rPr>
                <w:rFonts w:asciiTheme="minorHAnsi" w:hAnsiTheme="minorHAnsi"/>
              </w:rPr>
            </w:pPr>
            <w:ins w:id="1481" w:author="Gregory Montilla" w:date="2017-11-17T17:06:00Z">
              <w:r>
                <w:rPr>
                  <w:rFonts w:asciiTheme="minorHAnsi" w:hAnsiTheme="minorHAnsi"/>
                </w:rPr>
                <w:t>Song title</w:t>
              </w:r>
            </w:ins>
          </w:p>
        </w:tc>
        <w:tc>
          <w:tcPr>
            <w:tcW w:w="3076" w:type="dxa"/>
          </w:tcPr>
          <w:p w14:paraId="4BC9D69D" w14:textId="77777777" w:rsidR="0084034A" w:rsidRDefault="0084034A">
            <w:pPr>
              <w:spacing w:line="276" w:lineRule="auto"/>
              <w:rPr>
                <w:rFonts w:asciiTheme="minorHAnsi" w:hAnsiTheme="minorHAnsi"/>
              </w:rPr>
            </w:pPr>
            <w:r>
              <w:rPr>
                <w:rFonts w:asciiTheme="minorHAnsi" w:hAnsiTheme="minorHAnsi"/>
              </w:rPr>
              <w:t>“test”</w:t>
            </w:r>
          </w:p>
        </w:tc>
        <w:tc>
          <w:tcPr>
            <w:tcW w:w="3076" w:type="dxa"/>
          </w:tcPr>
          <w:p w14:paraId="193B2C84" w14:textId="77777777" w:rsidR="0084034A" w:rsidRDefault="0084034A">
            <w:pPr>
              <w:spacing w:line="276" w:lineRule="auto"/>
              <w:rPr>
                <w:rFonts w:asciiTheme="minorHAnsi" w:hAnsiTheme="minorHAnsi"/>
              </w:rPr>
            </w:pPr>
            <w:r>
              <w:rPr>
                <w:rFonts w:asciiTheme="minorHAnsi" w:hAnsiTheme="minorHAnsi"/>
              </w:rPr>
              <w:t>“test”</w:t>
            </w:r>
          </w:p>
        </w:tc>
      </w:tr>
      <w:tr w:rsidR="0084034A" w14:paraId="78B79B59" w14:textId="77777777" w:rsidTr="0084034A">
        <w:trPr>
          <w:trHeight w:val="296"/>
        </w:trPr>
        <w:tc>
          <w:tcPr>
            <w:tcW w:w="3075" w:type="dxa"/>
          </w:tcPr>
          <w:p w14:paraId="1A3A72DA" w14:textId="77777777" w:rsidR="0084034A" w:rsidRDefault="0084034A">
            <w:pPr>
              <w:spacing w:line="276" w:lineRule="auto"/>
              <w:rPr>
                <w:rFonts w:asciiTheme="minorHAnsi" w:hAnsiTheme="minorHAnsi"/>
              </w:rPr>
            </w:pPr>
            <w:r>
              <w:rPr>
                <w:rFonts w:asciiTheme="minorHAnsi" w:hAnsiTheme="minorHAnsi"/>
              </w:rPr>
              <w:t>Song title</w:t>
            </w:r>
          </w:p>
        </w:tc>
        <w:tc>
          <w:tcPr>
            <w:tcW w:w="3076" w:type="dxa"/>
          </w:tcPr>
          <w:p w14:paraId="4F54DAE1" w14:textId="77777777" w:rsidR="0084034A" w:rsidRDefault="0084034A">
            <w:pPr>
              <w:spacing w:line="276" w:lineRule="auto"/>
              <w:rPr>
                <w:rFonts w:asciiTheme="minorHAnsi" w:hAnsiTheme="minorHAnsi"/>
              </w:rPr>
            </w:pPr>
            <w:r>
              <w:rPr>
                <w:rFonts w:asciiTheme="minorHAnsi" w:hAnsiTheme="minorHAnsi"/>
              </w:rPr>
              <w:t>“test-artist!”</w:t>
            </w:r>
          </w:p>
        </w:tc>
        <w:tc>
          <w:tcPr>
            <w:tcW w:w="3076" w:type="dxa"/>
          </w:tcPr>
          <w:p w14:paraId="055DC0BC" w14:textId="77777777" w:rsidR="0084034A" w:rsidRDefault="0084034A">
            <w:pPr>
              <w:spacing w:line="276" w:lineRule="auto"/>
              <w:rPr>
                <w:rFonts w:asciiTheme="minorHAnsi" w:hAnsiTheme="minorHAnsi"/>
              </w:rPr>
            </w:pPr>
            <w:r>
              <w:rPr>
                <w:rFonts w:asciiTheme="minorHAnsi" w:hAnsiTheme="minorHAnsi"/>
              </w:rPr>
              <w:t>“test-artist!”</w:t>
            </w:r>
          </w:p>
        </w:tc>
      </w:tr>
      <w:tr w:rsidR="0084034A" w14:paraId="627B3077" w14:textId="77777777" w:rsidTr="0084034A">
        <w:trPr>
          <w:trHeight w:val="296"/>
        </w:trPr>
        <w:tc>
          <w:tcPr>
            <w:tcW w:w="3075" w:type="dxa"/>
          </w:tcPr>
          <w:p w14:paraId="36CFA83C" w14:textId="77777777" w:rsidR="0084034A" w:rsidRDefault="0084034A">
            <w:pPr>
              <w:spacing w:line="276" w:lineRule="auto"/>
              <w:rPr>
                <w:rFonts w:asciiTheme="minorHAnsi" w:hAnsiTheme="minorHAnsi"/>
              </w:rPr>
            </w:pPr>
            <w:r>
              <w:rPr>
                <w:rFonts w:asciiTheme="minorHAnsi" w:hAnsiTheme="minorHAnsi"/>
              </w:rPr>
              <w:t>Song title</w:t>
            </w:r>
          </w:p>
        </w:tc>
        <w:tc>
          <w:tcPr>
            <w:tcW w:w="3076" w:type="dxa"/>
          </w:tcPr>
          <w:p w14:paraId="5775C5DC" w14:textId="77777777" w:rsidR="0084034A" w:rsidRDefault="0084034A">
            <w:pPr>
              <w:spacing w:line="276" w:lineRule="auto"/>
              <w:rPr>
                <w:rFonts w:asciiTheme="minorHAnsi" w:hAnsiTheme="minorHAnsi"/>
              </w:rPr>
            </w:pPr>
            <w:r>
              <w:rPr>
                <w:rFonts w:asciiTheme="minorHAnsi" w:hAnsiTheme="minorHAnsi"/>
              </w:rPr>
              <w:t>Null</w:t>
            </w:r>
          </w:p>
        </w:tc>
        <w:tc>
          <w:tcPr>
            <w:tcW w:w="3076" w:type="dxa"/>
          </w:tcPr>
          <w:p w14:paraId="5C346E60" w14:textId="77777777" w:rsidR="0084034A" w:rsidRDefault="0084034A" w:rsidP="0084034A">
            <w:pPr>
              <w:spacing w:line="276" w:lineRule="auto"/>
              <w:rPr>
                <w:rFonts w:asciiTheme="minorHAnsi" w:hAnsiTheme="minorHAnsi"/>
              </w:rPr>
            </w:pPr>
            <w:r>
              <w:rPr>
                <w:rFonts w:asciiTheme="minorHAnsi" w:hAnsiTheme="minorHAnsi"/>
              </w:rPr>
              <w:t>Re prompts user</w:t>
            </w:r>
          </w:p>
        </w:tc>
      </w:tr>
      <w:tr w:rsidR="0084034A" w14:paraId="4FA81499" w14:textId="77777777" w:rsidTr="00224C29">
        <w:tc>
          <w:tcPr>
            <w:tcW w:w="3075" w:type="dxa"/>
          </w:tcPr>
          <w:p w14:paraId="05485B46" w14:textId="77777777" w:rsidR="0084034A" w:rsidRDefault="0084034A">
            <w:pPr>
              <w:spacing w:line="276" w:lineRule="auto"/>
              <w:rPr>
                <w:rFonts w:asciiTheme="minorHAnsi" w:hAnsiTheme="minorHAnsi"/>
              </w:rPr>
            </w:pPr>
            <w:ins w:id="1482" w:author="Gregory Montilla" w:date="2017-11-17T17:09:00Z">
              <w:r>
                <w:rPr>
                  <w:rFonts w:asciiTheme="minorHAnsi" w:hAnsiTheme="minorHAnsi"/>
                </w:rPr>
                <w:t xml:space="preserve">Soundcloud </w:t>
              </w:r>
            </w:ins>
            <w:r>
              <w:rPr>
                <w:rFonts w:asciiTheme="minorHAnsi" w:hAnsiTheme="minorHAnsi"/>
              </w:rPr>
              <w:t>client ID</w:t>
            </w:r>
          </w:p>
        </w:tc>
        <w:tc>
          <w:tcPr>
            <w:tcW w:w="3076" w:type="dxa"/>
          </w:tcPr>
          <w:p w14:paraId="43E24E97" w14:textId="77777777" w:rsidR="0084034A" w:rsidRDefault="0084034A">
            <w:pPr>
              <w:spacing w:line="276" w:lineRule="auto"/>
              <w:rPr>
                <w:rFonts w:asciiTheme="minorHAnsi" w:hAnsiTheme="minorHAnsi"/>
              </w:rPr>
            </w:pPr>
            <w:r>
              <w:rPr>
                <w:rFonts w:asciiTheme="minorHAnsi" w:hAnsiTheme="minorHAnsi"/>
              </w:rPr>
              <w:t>SPECIFIC TO APP</w:t>
            </w:r>
          </w:p>
        </w:tc>
        <w:tc>
          <w:tcPr>
            <w:tcW w:w="3076" w:type="dxa"/>
          </w:tcPr>
          <w:p w14:paraId="5BEDDF9B" w14:textId="77777777" w:rsidR="0084034A" w:rsidRDefault="0084034A">
            <w:pPr>
              <w:spacing w:line="276" w:lineRule="auto"/>
              <w:rPr>
                <w:rFonts w:asciiTheme="minorHAnsi" w:hAnsiTheme="minorHAnsi"/>
              </w:rPr>
            </w:pPr>
            <w:r w:rsidRPr="00900BF8">
              <w:rPr>
                <w:rFonts w:asciiTheme="minorHAnsi" w:hAnsiTheme="minorHAnsi"/>
              </w:rPr>
              <w:t>SPECIFIC TO APP</w:t>
            </w:r>
          </w:p>
        </w:tc>
      </w:tr>
      <w:tr w:rsidR="0084034A" w14:paraId="515A90DC" w14:textId="77777777" w:rsidTr="00224C29">
        <w:tc>
          <w:tcPr>
            <w:tcW w:w="3075" w:type="dxa"/>
          </w:tcPr>
          <w:p w14:paraId="6D421A7F" w14:textId="77777777" w:rsidR="0084034A" w:rsidRDefault="0084034A">
            <w:pPr>
              <w:spacing w:line="276" w:lineRule="auto"/>
              <w:rPr>
                <w:rFonts w:asciiTheme="minorHAnsi" w:hAnsiTheme="minorHAnsi"/>
              </w:rPr>
            </w:pPr>
            <w:ins w:id="1483" w:author="Gregory Montilla" w:date="2017-11-17T17:09:00Z">
              <w:r>
                <w:rPr>
                  <w:rFonts w:asciiTheme="minorHAnsi" w:hAnsiTheme="minorHAnsi"/>
                </w:rPr>
                <w:t xml:space="preserve">Soundcloud </w:t>
              </w:r>
            </w:ins>
            <w:r>
              <w:rPr>
                <w:rFonts w:asciiTheme="minorHAnsi" w:hAnsiTheme="minorHAnsi"/>
              </w:rPr>
              <w:t>client secret</w:t>
            </w:r>
          </w:p>
        </w:tc>
        <w:tc>
          <w:tcPr>
            <w:tcW w:w="3076" w:type="dxa"/>
          </w:tcPr>
          <w:p w14:paraId="1BFF6D74" w14:textId="77777777" w:rsidR="0084034A" w:rsidRDefault="0084034A">
            <w:pPr>
              <w:spacing w:line="276" w:lineRule="auto"/>
              <w:rPr>
                <w:rFonts w:asciiTheme="minorHAnsi" w:hAnsiTheme="minorHAnsi"/>
              </w:rPr>
            </w:pPr>
            <w:r>
              <w:rPr>
                <w:rFonts w:asciiTheme="minorHAnsi" w:hAnsiTheme="minorHAnsi"/>
              </w:rPr>
              <w:t>SPECIFIC TO APP</w:t>
            </w:r>
          </w:p>
        </w:tc>
        <w:tc>
          <w:tcPr>
            <w:tcW w:w="3076" w:type="dxa"/>
          </w:tcPr>
          <w:p w14:paraId="3116C399" w14:textId="77777777" w:rsidR="0084034A" w:rsidRDefault="0084034A">
            <w:pPr>
              <w:spacing w:line="276" w:lineRule="auto"/>
              <w:rPr>
                <w:rFonts w:asciiTheme="minorHAnsi" w:hAnsiTheme="minorHAnsi"/>
              </w:rPr>
            </w:pPr>
            <w:r w:rsidRPr="00900BF8">
              <w:rPr>
                <w:rFonts w:asciiTheme="minorHAnsi" w:hAnsiTheme="minorHAnsi"/>
              </w:rPr>
              <w:t>SPECIFIC TO APP</w:t>
            </w:r>
          </w:p>
        </w:tc>
      </w:tr>
      <w:tr w:rsidR="0084034A" w14:paraId="7BB22281" w14:textId="77777777" w:rsidTr="00224C29">
        <w:tc>
          <w:tcPr>
            <w:tcW w:w="3075" w:type="dxa"/>
          </w:tcPr>
          <w:p w14:paraId="7477F702" w14:textId="77777777" w:rsidR="0084034A" w:rsidRDefault="0084034A">
            <w:pPr>
              <w:spacing w:line="276" w:lineRule="auto"/>
              <w:rPr>
                <w:rFonts w:asciiTheme="minorHAnsi" w:hAnsiTheme="minorHAnsi"/>
              </w:rPr>
            </w:pPr>
            <w:ins w:id="1484" w:author="Gregory Montilla" w:date="2017-11-17T17:09:00Z">
              <w:r>
                <w:rPr>
                  <w:rFonts w:asciiTheme="minorHAnsi" w:hAnsiTheme="minorHAnsi"/>
                </w:rPr>
                <w:t xml:space="preserve">Spotify </w:t>
              </w:r>
            </w:ins>
            <w:r>
              <w:rPr>
                <w:rFonts w:asciiTheme="minorHAnsi" w:hAnsiTheme="minorHAnsi"/>
              </w:rPr>
              <w:t>client ID</w:t>
            </w:r>
          </w:p>
        </w:tc>
        <w:tc>
          <w:tcPr>
            <w:tcW w:w="3076" w:type="dxa"/>
          </w:tcPr>
          <w:p w14:paraId="394BF0B4" w14:textId="77777777" w:rsidR="0084034A" w:rsidRDefault="0084034A">
            <w:pPr>
              <w:spacing w:line="276" w:lineRule="auto"/>
              <w:rPr>
                <w:rFonts w:asciiTheme="minorHAnsi" w:hAnsiTheme="minorHAnsi"/>
              </w:rPr>
            </w:pPr>
            <w:r>
              <w:rPr>
                <w:rFonts w:asciiTheme="minorHAnsi" w:hAnsiTheme="minorHAnsi"/>
              </w:rPr>
              <w:t>SPECIFIC TO APP</w:t>
            </w:r>
          </w:p>
        </w:tc>
        <w:tc>
          <w:tcPr>
            <w:tcW w:w="3076" w:type="dxa"/>
          </w:tcPr>
          <w:p w14:paraId="315DEF4D" w14:textId="77777777" w:rsidR="0084034A" w:rsidRDefault="0084034A">
            <w:pPr>
              <w:spacing w:line="276" w:lineRule="auto"/>
              <w:rPr>
                <w:rFonts w:asciiTheme="minorHAnsi" w:hAnsiTheme="minorHAnsi"/>
              </w:rPr>
            </w:pPr>
            <w:r w:rsidRPr="00900BF8">
              <w:rPr>
                <w:rFonts w:asciiTheme="minorHAnsi" w:hAnsiTheme="minorHAnsi"/>
              </w:rPr>
              <w:t>SPECIFIC TO APP</w:t>
            </w:r>
          </w:p>
        </w:tc>
      </w:tr>
      <w:tr w:rsidR="0084034A" w14:paraId="2CCDBC80" w14:textId="77777777" w:rsidTr="00224C29">
        <w:tc>
          <w:tcPr>
            <w:tcW w:w="3075" w:type="dxa"/>
          </w:tcPr>
          <w:p w14:paraId="0CA38F80" w14:textId="77777777" w:rsidR="0084034A" w:rsidRDefault="0084034A">
            <w:pPr>
              <w:spacing w:line="276" w:lineRule="auto"/>
              <w:rPr>
                <w:rFonts w:asciiTheme="minorHAnsi" w:hAnsiTheme="minorHAnsi"/>
              </w:rPr>
            </w:pPr>
            <w:ins w:id="1485" w:author="Gregory Montilla" w:date="2017-11-17T17:09:00Z">
              <w:r>
                <w:rPr>
                  <w:rFonts w:asciiTheme="minorHAnsi" w:hAnsiTheme="minorHAnsi"/>
                </w:rPr>
                <w:t>Spotify</w:t>
              </w:r>
            </w:ins>
            <w:r>
              <w:rPr>
                <w:rFonts w:asciiTheme="minorHAnsi" w:hAnsiTheme="minorHAnsi"/>
              </w:rPr>
              <w:t xml:space="preserve"> client secret</w:t>
            </w:r>
          </w:p>
        </w:tc>
        <w:tc>
          <w:tcPr>
            <w:tcW w:w="3076" w:type="dxa"/>
          </w:tcPr>
          <w:p w14:paraId="79C4CD41" w14:textId="6644FC17" w:rsidR="0084034A" w:rsidRDefault="00A36C88">
            <w:pPr>
              <w:spacing w:line="276" w:lineRule="auto"/>
              <w:rPr>
                <w:rFonts w:asciiTheme="minorHAnsi" w:hAnsiTheme="minorHAnsi"/>
              </w:rPr>
            </w:pPr>
            <w:r>
              <w:rPr>
                <w:rFonts w:asciiTheme="minorHAnsi" w:hAnsiTheme="minorHAnsi"/>
              </w:rPr>
              <w:t>SPECIFIC TO APP</w:t>
            </w:r>
          </w:p>
        </w:tc>
        <w:tc>
          <w:tcPr>
            <w:tcW w:w="3076" w:type="dxa"/>
          </w:tcPr>
          <w:p w14:paraId="0E0339D1" w14:textId="7F87EAA0" w:rsidR="0084034A" w:rsidRDefault="00A36C88">
            <w:pPr>
              <w:spacing w:line="276" w:lineRule="auto"/>
              <w:rPr>
                <w:rFonts w:asciiTheme="minorHAnsi" w:hAnsiTheme="minorHAnsi"/>
              </w:rPr>
            </w:pPr>
            <w:r>
              <w:rPr>
                <w:rFonts w:asciiTheme="minorHAnsi" w:hAnsiTheme="minorHAnsi"/>
              </w:rPr>
              <w:t>SPECIFIC TO APP</w:t>
            </w:r>
          </w:p>
        </w:tc>
      </w:tr>
      <w:tr w:rsidR="0084034A" w14:paraId="4114EFC7" w14:textId="77777777" w:rsidTr="00224C29">
        <w:tc>
          <w:tcPr>
            <w:tcW w:w="3075" w:type="dxa"/>
          </w:tcPr>
          <w:p w14:paraId="5B0B9E6F" w14:textId="77777777" w:rsidR="0084034A" w:rsidRDefault="0084034A">
            <w:pPr>
              <w:spacing w:line="276" w:lineRule="auto"/>
              <w:rPr>
                <w:rFonts w:asciiTheme="minorHAnsi" w:hAnsiTheme="minorHAnsi"/>
              </w:rPr>
            </w:pPr>
            <w:r>
              <w:rPr>
                <w:rFonts w:asciiTheme="minorHAnsi" w:hAnsiTheme="minorHAnsi"/>
              </w:rPr>
              <w:t>YouTube API key</w:t>
            </w:r>
          </w:p>
        </w:tc>
        <w:tc>
          <w:tcPr>
            <w:tcW w:w="3076" w:type="dxa"/>
          </w:tcPr>
          <w:p w14:paraId="67C9ED2D" w14:textId="77777777" w:rsidR="0084034A" w:rsidRDefault="0084034A">
            <w:pPr>
              <w:spacing w:line="276" w:lineRule="auto"/>
              <w:rPr>
                <w:rFonts w:asciiTheme="minorHAnsi" w:hAnsiTheme="minorHAnsi"/>
              </w:rPr>
            </w:pPr>
            <w:r>
              <w:rPr>
                <w:rFonts w:asciiTheme="minorHAnsi" w:hAnsiTheme="minorHAnsi"/>
              </w:rPr>
              <w:t>SPECIFIC TO APP</w:t>
            </w:r>
          </w:p>
        </w:tc>
        <w:tc>
          <w:tcPr>
            <w:tcW w:w="3076" w:type="dxa"/>
          </w:tcPr>
          <w:p w14:paraId="489CC3EB" w14:textId="77777777" w:rsidR="0084034A" w:rsidRDefault="0084034A">
            <w:pPr>
              <w:spacing w:line="276" w:lineRule="auto"/>
              <w:rPr>
                <w:rFonts w:asciiTheme="minorHAnsi" w:hAnsiTheme="minorHAnsi"/>
              </w:rPr>
            </w:pPr>
            <w:r>
              <w:rPr>
                <w:rFonts w:asciiTheme="minorHAnsi" w:hAnsiTheme="minorHAnsi"/>
              </w:rPr>
              <w:t>SPECIFIC TO APP</w:t>
            </w:r>
          </w:p>
        </w:tc>
      </w:tr>
      <w:tr w:rsidR="0084034A" w14:paraId="2A0AB7FC" w14:textId="77777777" w:rsidTr="0084034A">
        <w:trPr>
          <w:trHeight w:val="296"/>
        </w:trPr>
        <w:tc>
          <w:tcPr>
            <w:tcW w:w="3075" w:type="dxa"/>
          </w:tcPr>
          <w:p w14:paraId="3E9E54A7" w14:textId="77777777" w:rsidR="0084034A" w:rsidRDefault="0084034A">
            <w:pPr>
              <w:spacing w:line="276" w:lineRule="auto"/>
              <w:rPr>
                <w:rFonts w:asciiTheme="minorHAnsi" w:hAnsiTheme="minorHAnsi"/>
              </w:rPr>
            </w:pPr>
            <w:ins w:id="1486" w:author="Gregory Montilla" w:date="2017-11-17T17:09:00Z">
              <w:r>
                <w:rPr>
                  <w:rFonts w:asciiTheme="minorHAnsi" w:hAnsiTheme="minorHAnsi"/>
                </w:rPr>
                <w:t xml:space="preserve">YouTube </w:t>
              </w:r>
            </w:ins>
            <w:r>
              <w:rPr>
                <w:rFonts w:asciiTheme="minorHAnsi" w:hAnsiTheme="minorHAnsi"/>
              </w:rPr>
              <w:t>client ID</w:t>
            </w:r>
          </w:p>
        </w:tc>
        <w:tc>
          <w:tcPr>
            <w:tcW w:w="3076" w:type="dxa"/>
          </w:tcPr>
          <w:p w14:paraId="5B225359" w14:textId="77777777" w:rsidR="0084034A" w:rsidRDefault="0084034A">
            <w:pPr>
              <w:spacing w:line="276" w:lineRule="auto"/>
              <w:rPr>
                <w:rFonts w:asciiTheme="minorHAnsi" w:hAnsiTheme="minorHAnsi"/>
              </w:rPr>
            </w:pPr>
            <w:r>
              <w:rPr>
                <w:rFonts w:asciiTheme="minorHAnsi" w:hAnsiTheme="minorHAnsi"/>
              </w:rPr>
              <w:t>SPECIFIC TO APP</w:t>
            </w:r>
          </w:p>
        </w:tc>
        <w:tc>
          <w:tcPr>
            <w:tcW w:w="3076" w:type="dxa"/>
          </w:tcPr>
          <w:p w14:paraId="4EE45E83" w14:textId="77777777" w:rsidR="0084034A" w:rsidRDefault="0084034A" w:rsidP="0084034A">
            <w:pPr>
              <w:spacing w:line="276" w:lineRule="auto"/>
              <w:rPr>
                <w:rFonts w:asciiTheme="minorHAnsi" w:hAnsiTheme="minorHAnsi"/>
              </w:rPr>
            </w:pPr>
            <w:r>
              <w:rPr>
                <w:rFonts w:asciiTheme="minorHAnsi" w:hAnsiTheme="minorHAnsi"/>
              </w:rPr>
              <w:t>SPECIFIC TO APP</w:t>
            </w:r>
          </w:p>
        </w:tc>
      </w:tr>
      <w:tr w:rsidR="0084034A" w14:paraId="39D85563" w14:textId="77777777" w:rsidTr="00224C29">
        <w:tc>
          <w:tcPr>
            <w:tcW w:w="3075" w:type="dxa"/>
          </w:tcPr>
          <w:p w14:paraId="784103B4" w14:textId="77777777" w:rsidR="0084034A" w:rsidRDefault="0084034A">
            <w:pPr>
              <w:spacing w:line="276" w:lineRule="auto"/>
              <w:rPr>
                <w:rFonts w:asciiTheme="minorHAnsi" w:hAnsiTheme="minorHAnsi"/>
              </w:rPr>
            </w:pPr>
            <w:r>
              <w:rPr>
                <w:rFonts w:asciiTheme="minorHAnsi" w:hAnsiTheme="minorHAnsi"/>
              </w:rPr>
              <w:t>YouTube client secret</w:t>
            </w:r>
          </w:p>
        </w:tc>
        <w:tc>
          <w:tcPr>
            <w:tcW w:w="3076" w:type="dxa"/>
          </w:tcPr>
          <w:p w14:paraId="71380354" w14:textId="77777777" w:rsidR="0084034A" w:rsidRDefault="0084034A">
            <w:pPr>
              <w:spacing w:line="276" w:lineRule="auto"/>
              <w:rPr>
                <w:rFonts w:asciiTheme="minorHAnsi" w:hAnsiTheme="minorHAnsi"/>
              </w:rPr>
            </w:pPr>
            <w:r>
              <w:rPr>
                <w:rFonts w:asciiTheme="minorHAnsi" w:hAnsiTheme="minorHAnsi"/>
              </w:rPr>
              <w:t>SPECIFIC TO APP</w:t>
            </w:r>
          </w:p>
        </w:tc>
        <w:tc>
          <w:tcPr>
            <w:tcW w:w="3076" w:type="dxa"/>
          </w:tcPr>
          <w:p w14:paraId="0CE49FEF" w14:textId="77777777" w:rsidR="0084034A" w:rsidRDefault="0084034A">
            <w:pPr>
              <w:spacing w:line="276" w:lineRule="auto"/>
              <w:rPr>
                <w:rFonts w:asciiTheme="minorHAnsi" w:hAnsiTheme="minorHAnsi"/>
              </w:rPr>
            </w:pPr>
            <w:r>
              <w:rPr>
                <w:rFonts w:asciiTheme="minorHAnsi" w:hAnsiTheme="minorHAnsi"/>
              </w:rPr>
              <w:t>SPECIFIC TO APP</w:t>
            </w:r>
          </w:p>
        </w:tc>
      </w:tr>
      <w:tr w:rsidR="00A36C88" w14:paraId="171500D9" w14:textId="77777777" w:rsidTr="00224C29">
        <w:tc>
          <w:tcPr>
            <w:tcW w:w="3075" w:type="dxa"/>
          </w:tcPr>
          <w:p w14:paraId="1406E24C" w14:textId="1BCE4533" w:rsidR="00A36C88" w:rsidRDefault="00A36C88">
            <w:pPr>
              <w:spacing w:line="276" w:lineRule="auto"/>
              <w:rPr>
                <w:rFonts w:asciiTheme="minorHAnsi" w:hAnsiTheme="minorHAnsi"/>
              </w:rPr>
            </w:pPr>
            <w:r>
              <w:rPr>
                <w:rFonts w:asciiTheme="minorHAnsi" w:hAnsiTheme="minorHAnsi"/>
              </w:rPr>
              <w:t>Soundcloud API key</w:t>
            </w:r>
          </w:p>
        </w:tc>
        <w:tc>
          <w:tcPr>
            <w:tcW w:w="3076" w:type="dxa"/>
          </w:tcPr>
          <w:p w14:paraId="672429C7" w14:textId="4513768C" w:rsidR="00A36C88" w:rsidRDefault="00A36C88">
            <w:pPr>
              <w:spacing w:line="276" w:lineRule="auto"/>
              <w:rPr>
                <w:rFonts w:asciiTheme="minorHAnsi" w:hAnsiTheme="minorHAnsi"/>
              </w:rPr>
            </w:pPr>
            <w:r>
              <w:rPr>
                <w:rFonts w:asciiTheme="minorHAnsi" w:hAnsiTheme="minorHAnsi"/>
              </w:rPr>
              <w:t>SPECIFIC TO APP</w:t>
            </w:r>
          </w:p>
        </w:tc>
        <w:tc>
          <w:tcPr>
            <w:tcW w:w="3076" w:type="dxa"/>
          </w:tcPr>
          <w:p w14:paraId="7163A745" w14:textId="16B7BE9D" w:rsidR="00A36C88" w:rsidRDefault="00A36C88">
            <w:pPr>
              <w:spacing w:line="276" w:lineRule="auto"/>
              <w:rPr>
                <w:rFonts w:asciiTheme="minorHAnsi" w:hAnsiTheme="minorHAnsi"/>
              </w:rPr>
            </w:pPr>
            <w:r>
              <w:rPr>
                <w:rFonts w:asciiTheme="minorHAnsi" w:hAnsiTheme="minorHAnsi"/>
              </w:rPr>
              <w:t>SPECIFIC TO APP</w:t>
            </w:r>
          </w:p>
        </w:tc>
      </w:tr>
      <w:tr w:rsidR="00A36C88" w14:paraId="02435BAA" w14:textId="77777777" w:rsidTr="00224C29">
        <w:tc>
          <w:tcPr>
            <w:tcW w:w="3075" w:type="dxa"/>
          </w:tcPr>
          <w:p w14:paraId="59C8C3A9" w14:textId="08911D07" w:rsidR="00A36C88" w:rsidRDefault="00A36C88">
            <w:pPr>
              <w:spacing w:line="276" w:lineRule="auto"/>
              <w:rPr>
                <w:rFonts w:asciiTheme="minorHAnsi" w:hAnsiTheme="minorHAnsi"/>
              </w:rPr>
            </w:pPr>
            <w:r>
              <w:rPr>
                <w:rFonts w:asciiTheme="minorHAnsi" w:hAnsiTheme="minorHAnsi"/>
              </w:rPr>
              <w:t>Spotify API key</w:t>
            </w:r>
          </w:p>
        </w:tc>
        <w:tc>
          <w:tcPr>
            <w:tcW w:w="3076" w:type="dxa"/>
          </w:tcPr>
          <w:p w14:paraId="06070E0E" w14:textId="22185A23" w:rsidR="00A36C88" w:rsidRDefault="00A36C88">
            <w:pPr>
              <w:spacing w:line="276" w:lineRule="auto"/>
              <w:rPr>
                <w:rFonts w:asciiTheme="minorHAnsi" w:hAnsiTheme="minorHAnsi"/>
              </w:rPr>
            </w:pPr>
            <w:r>
              <w:rPr>
                <w:rFonts w:asciiTheme="minorHAnsi" w:hAnsiTheme="minorHAnsi"/>
              </w:rPr>
              <w:t>SPECIFIC TO APP</w:t>
            </w:r>
          </w:p>
        </w:tc>
        <w:tc>
          <w:tcPr>
            <w:tcW w:w="3076" w:type="dxa"/>
          </w:tcPr>
          <w:p w14:paraId="57B2D287" w14:textId="1B46C709" w:rsidR="00A36C88" w:rsidRDefault="00A36C88">
            <w:pPr>
              <w:spacing w:line="276" w:lineRule="auto"/>
              <w:rPr>
                <w:rFonts w:asciiTheme="minorHAnsi" w:hAnsiTheme="minorHAnsi"/>
              </w:rPr>
            </w:pPr>
            <w:r>
              <w:rPr>
                <w:rFonts w:asciiTheme="minorHAnsi" w:hAnsiTheme="minorHAnsi"/>
              </w:rPr>
              <w:t>SPECIFIC TO APP</w:t>
            </w:r>
          </w:p>
        </w:tc>
      </w:tr>
      <w:tr w:rsidR="009B0067" w14:paraId="280489BC" w14:textId="77777777" w:rsidTr="00224C29">
        <w:tc>
          <w:tcPr>
            <w:tcW w:w="3075" w:type="dxa"/>
          </w:tcPr>
          <w:p w14:paraId="3D889C1D" w14:textId="5124C823" w:rsidR="009B0067" w:rsidRDefault="009B0067">
            <w:pPr>
              <w:spacing w:line="276" w:lineRule="auto"/>
              <w:rPr>
                <w:rFonts w:asciiTheme="minorHAnsi" w:hAnsiTheme="minorHAnsi"/>
              </w:rPr>
            </w:pPr>
            <w:proofErr w:type="spellStart"/>
            <w:r>
              <w:rPr>
                <w:rFonts w:asciiTheme="minorHAnsi" w:hAnsiTheme="minorHAnsi"/>
              </w:rPr>
              <w:t>ZipCode</w:t>
            </w:r>
            <w:proofErr w:type="spellEnd"/>
          </w:p>
        </w:tc>
        <w:tc>
          <w:tcPr>
            <w:tcW w:w="3076" w:type="dxa"/>
          </w:tcPr>
          <w:p w14:paraId="3CD9E019" w14:textId="2F68487D" w:rsidR="009B0067" w:rsidRDefault="009B0067">
            <w:pPr>
              <w:spacing w:line="276" w:lineRule="auto"/>
              <w:rPr>
                <w:rFonts w:asciiTheme="minorHAnsi" w:hAnsiTheme="minorHAnsi"/>
              </w:rPr>
            </w:pPr>
            <w:r>
              <w:rPr>
                <w:rFonts w:asciiTheme="minorHAnsi" w:hAnsiTheme="minorHAnsi"/>
              </w:rPr>
              <w:t>“”</w:t>
            </w:r>
          </w:p>
        </w:tc>
        <w:tc>
          <w:tcPr>
            <w:tcW w:w="3076" w:type="dxa"/>
          </w:tcPr>
          <w:p w14:paraId="0D76F793" w14:textId="4EB19F5A" w:rsidR="009B0067" w:rsidRDefault="009B0067">
            <w:pPr>
              <w:spacing w:line="276" w:lineRule="auto"/>
              <w:rPr>
                <w:rFonts w:asciiTheme="minorHAnsi" w:hAnsiTheme="minorHAnsi"/>
              </w:rPr>
            </w:pPr>
            <w:r>
              <w:rPr>
                <w:rFonts w:asciiTheme="minorHAnsi" w:hAnsiTheme="minorHAnsi"/>
              </w:rPr>
              <w:t>Null</w:t>
            </w:r>
          </w:p>
        </w:tc>
      </w:tr>
      <w:tr w:rsidR="009B0067" w14:paraId="0DC93F8B" w14:textId="77777777" w:rsidTr="00224C29">
        <w:tc>
          <w:tcPr>
            <w:tcW w:w="3075" w:type="dxa"/>
          </w:tcPr>
          <w:p w14:paraId="55E4E3CB" w14:textId="7C9777B5" w:rsidR="009B0067" w:rsidRDefault="009B0067">
            <w:pPr>
              <w:spacing w:line="276" w:lineRule="auto"/>
              <w:rPr>
                <w:rFonts w:asciiTheme="minorHAnsi" w:hAnsiTheme="minorHAnsi"/>
              </w:rPr>
            </w:pPr>
            <w:proofErr w:type="spellStart"/>
            <w:r>
              <w:rPr>
                <w:rFonts w:asciiTheme="minorHAnsi" w:hAnsiTheme="minorHAnsi"/>
              </w:rPr>
              <w:t>ZipCode</w:t>
            </w:r>
            <w:proofErr w:type="spellEnd"/>
          </w:p>
        </w:tc>
        <w:tc>
          <w:tcPr>
            <w:tcW w:w="3076" w:type="dxa"/>
          </w:tcPr>
          <w:p w14:paraId="4903C175" w14:textId="59D84E24" w:rsidR="009B0067" w:rsidRDefault="009B0067">
            <w:pPr>
              <w:spacing w:line="276" w:lineRule="auto"/>
              <w:rPr>
                <w:rFonts w:asciiTheme="minorHAnsi" w:hAnsiTheme="minorHAnsi"/>
              </w:rPr>
            </w:pPr>
            <w:r>
              <w:rPr>
                <w:rFonts w:asciiTheme="minorHAnsi" w:hAnsiTheme="minorHAnsi"/>
              </w:rPr>
              <w:t>123456</w:t>
            </w:r>
          </w:p>
        </w:tc>
        <w:tc>
          <w:tcPr>
            <w:tcW w:w="3076" w:type="dxa"/>
          </w:tcPr>
          <w:p w14:paraId="30216FC2" w14:textId="5A3AB0CA" w:rsidR="009B0067" w:rsidRDefault="009B0067">
            <w:pPr>
              <w:spacing w:line="276" w:lineRule="auto"/>
              <w:rPr>
                <w:rFonts w:asciiTheme="minorHAnsi" w:hAnsiTheme="minorHAnsi"/>
              </w:rPr>
            </w:pPr>
            <w:r>
              <w:rPr>
                <w:rFonts w:asciiTheme="minorHAnsi" w:hAnsiTheme="minorHAnsi"/>
              </w:rPr>
              <w:t>Re prompts user</w:t>
            </w:r>
          </w:p>
        </w:tc>
      </w:tr>
      <w:tr w:rsidR="009B0067" w14:paraId="7FFA3114" w14:textId="77777777" w:rsidTr="00224C29">
        <w:tc>
          <w:tcPr>
            <w:tcW w:w="3075" w:type="dxa"/>
          </w:tcPr>
          <w:p w14:paraId="18AB64D3" w14:textId="3C39B803" w:rsidR="009B0067" w:rsidRDefault="009B0067">
            <w:pPr>
              <w:spacing w:line="276" w:lineRule="auto"/>
              <w:rPr>
                <w:rFonts w:asciiTheme="minorHAnsi" w:hAnsiTheme="minorHAnsi"/>
              </w:rPr>
            </w:pPr>
            <w:proofErr w:type="spellStart"/>
            <w:r>
              <w:rPr>
                <w:rFonts w:asciiTheme="minorHAnsi" w:hAnsiTheme="minorHAnsi"/>
              </w:rPr>
              <w:t>ZipCode</w:t>
            </w:r>
            <w:proofErr w:type="spellEnd"/>
          </w:p>
        </w:tc>
        <w:tc>
          <w:tcPr>
            <w:tcW w:w="3076" w:type="dxa"/>
          </w:tcPr>
          <w:p w14:paraId="02479FC3" w14:textId="0D552CBA" w:rsidR="009B0067" w:rsidRDefault="009B0067">
            <w:pPr>
              <w:spacing w:line="276" w:lineRule="auto"/>
              <w:rPr>
                <w:rFonts w:asciiTheme="minorHAnsi" w:hAnsiTheme="minorHAnsi"/>
              </w:rPr>
            </w:pPr>
            <w:r>
              <w:rPr>
                <w:rFonts w:asciiTheme="minorHAnsi" w:hAnsiTheme="minorHAnsi"/>
              </w:rPr>
              <w:t>12345</w:t>
            </w:r>
          </w:p>
        </w:tc>
        <w:tc>
          <w:tcPr>
            <w:tcW w:w="3076" w:type="dxa"/>
          </w:tcPr>
          <w:p w14:paraId="10C8BCA8" w14:textId="17A182B0" w:rsidR="009B0067" w:rsidRDefault="009B0067">
            <w:pPr>
              <w:spacing w:line="276" w:lineRule="auto"/>
              <w:rPr>
                <w:rFonts w:asciiTheme="minorHAnsi" w:hAnsiTheme="minorHAnsi"/>
              </w:rPr>
            </w:pPr>
            <w:r>
              <w:rPr>
                <w:rFonts w:asciiTheme="minorHAnsi" w:hAnsiTheme="minorHAnsi"/>
              </w:rPr>
              <w:t>12345</w:t>
            </w:r>
          </w:p>
        </w:tc>
      </w:tr>
    </w:tbl>
    <w:p w14:paraId="4CFFB7C0" w14:textId="4566F5A7" w:rsidR="006C59E6" w:rsidRDefault="00A46963" w:rsidP="006C59E6">
      <w:pPr>
        <w:pStyle w:val="Heading1"/>
      </w:pPr>
      <w:bookmarkStart w:id="1487" w:name="_Toc500445523"/>
      <w:r>
        <w:lastRenderedPageBreak/>
        <w:t>10</w:t>
      </w:r>
      <w:r w:rsidR="008F7C8B">
        <w:t>.</w:t>
      </w:r>
      <w:r w:rsidR="006C59E6">
        <w:t>0 Installation Guide</w:t>
      </w:r>
      <w:bookmarkEnd w:id="1487"/>
    </w:p>
    <w:p w14:paraId="33F50FFD" w14:textId="77777777" w:rsidR="006C59E6" w:rsidRPr="005F6575" w:rsidRDefault="006C59E6" w:rsidP="006C59E6">
      <w:pPr>
        <w:rPr>
          <w:rFonts w:asciiTheme="minorHAnsi" w:hAnsiTheme="minorHAnsi"/>
        </w:rPr>
      </w:pPr>
    </w:p>
    <w:p w14:paraId="6D7A81B0" w14:textId="0FCE28FD" w:rsidR="00A47FDB" w:rsidRDefault="00A47FDB" w:rsidP="00EC4E3B">
      <w:pPr>
        <w:spacing w:line="480" w:lineRule="auto"/>
        <w:ind w:firstLine="720"/>
        <w:rPr>
          <w:rFonts w:asciiTheme="minorHAnsi" w:hAnsiTheme="minorHAnsi"/>
        </w:rPr>
      </w:pPr>
      <w:r>
        <w:rPr>
          <w:rFonts w:asciiTheme="minorHAnsi" w:hAnsiTheme="minorHAnsi"/>
        </w:rPr>
        <w:t>This application is intended for devices with a minimum of 15. Any device with an SDK lower than 15 will not be able to install the device.</w:t>
      </w:r>
    </w:p>
    <w:p w14:paraId="6226A2A1" w14:textId="2D3ED890" w:rsidR="00763042" w:rsidRPr="005F6575" w:rsidRDefault="005F6575" w:rsidP="00EC4E3B">
      <w:pPr>
        <w:spacing w:line="480" w:lineRule="auto"/>
        <w:ind w:firstLine="720"/>
        <w:rPr>
          <w:rFonts w:asciiTheme="minorHAnsi" w:hAnsiTheme="minorHAnsi"/>
        </w:rPr>
      </w:pPr>
      <w:r>
        <w:rPr>
          <w:rFonts w:asciiTheme="minorHAnsi" w:hAnsiTheme="minorHAnsi"/>
        </w:rPr>
        <w:t>In order for a user to install the application, the user will have to go to the Google Store and download the application.</w:t>
      </w:r>
      <w:r w:rsidR="00046A3A">
        <w:rPr>
          <w:rFonts w:asciiTheme="minorHAnsi" w:hAnsiTheme="minorHAnsi"/>
        </w:rPr>
        <w:t xml:space="preserve"> The application will ask for the user to access their local files in order to read media off the device’s external storage. </w:t>
      </w:r>
      <w:r w:rsidR="005933CD">
        <w:rPr>
          <w:rFonts w:asciiTheme="minorHAnsi" w:hAnsiTheme="minorHAnsi"/>
        </w:rPr>
        <w:t>There is code inside the program that allows the application to use Internet, access network state and get accounts. Once installed the application should be able to work</w:t>
      </w:r>
      <w:r w:rsidR="00763042">
        <w:rPr>
          <w:rFonts w:asciiTheme="minorHAnsi" w:hAnsiTheme="minorHAnsi"/>
        </w:rPr>
        <w:t xml:space="preserve"> without any problems. </w:t>
      </w:r>
    </w:p>
    <w:p w14:paraId="4F805AC1" w14:textId="60DA60EB" w:rsidR="006C59E6" w:rsidRDefault="008F7C8B" w:rsidP="006C59E6">
      <w:pPr>
        <w:pStyle w:val="Heading1"/>
      </w:pPr>
      <w:bookmarkStart w:id="1488" w:name="_Toc500445524"/>
      <w:r>
        <w:t>1</w:t>
      </w:r>
      <w:r w:rsidR="00A46963">
        <w:t>1</w:t>
      </w:r>
      <w:r w:rsidR="006C59E6">
        <w:t>.0 User Guide</w:t>
      </w:r>
      <w:bookmarkEnd w:id="1488"/>
    </w:p>
    <w:p w14:paraId="02F9790B" w14:textId="77777777" w:rsidR="00E14BA6" w:rsidRDefault="00E14BA6" w:rsidP="00E14BA6"/>
    <w:p w14:paraId="41FE81A6" w14:textId="2BE4749F" w:rsidR="00A24EFB" w:rsidRDefault="00E14BA6" w:rsidP="00EC4E3B">
      <w:pPr>
        <w:spacing w:line="480" w:lineRule="auto"/>
        <w:rPr>
          <w:rFonts w:asciiTheme="minorHAnsi" w:hAnsiTheme="minorHAnsi"/>
        </w:rPr>
      </w:pPr>
      <w:r>
        <w:tab/>
      </w:r>
      <w:r>
        <w:rPr>
          <w:rFonts w:asciiTheme="minorHAnsi" w:hAnsiTheme="minorHAnsi"/>
        </w:rPr>
        <w:t>When first opening the application, the user will be prompted to connect to their accounts for Soundcloud, Spotify and YouTube.</w:t>
      </w:r>
      <w:r w:rsidR="00763042">
        <w:rPr>
          <w:rFonts w:asciiTheme="minorHAnsi" w:hAnsiTheme="minorHAnsi"/>
        </w:rPr>
        <w:t xml:space="preserve"> </w:t>
      </w:r>
      <w:r w:rsidR="00B8352F">
        <w:rPr>
          <w:rFonts w:asciiTheme="minorHAnsi" w:hAnsiTheme="minorHAnsi"/>
        </w:rPr>
        <w:t>A premium Spotify account will be needed to stream and view their data from Spotify.</w:t>
      </w:r>
      <w:r w:rsidR="00BB7F05">
        <w:rPr>
          <w:rFonts w:asciiTheme="minorHAnsi" w:hAnsiTheme="minorHAnsi"/>
        </w:rPr>
        <w:t xml:space="preserve"> Connecting their Soundcloud and YouTube accounts will allow the user to see their online playlists. An account will not be needed to stream songs from Soundcloud or YouTube.</w:t>
      </w:r>
      <w:r w:rsidR="00A24EFB">
        <w:rPr>
          <w:rFonts w:asciiTheme="minorHAnsi" w:hAnsiTheme="minorHAnsi"/>
        </w:rPr>
        <w:t xml:space="preserve"> A user will be able to search throughout their local library or between the three music streaming services. </w:t>
      </w:r>
    </w:p>
    <w:p w14:paraId="5A2DC672" w14:textId="1305B6B2" w:rsidR="00A24EFB" w:rsidRDefault="00A24EFB" w:rsidP="00EC4E3B">
      <w:pPr>
        <w:spacing w:line="480" w:lineRule="auto"/>
        <w:rPr>
          <w:rFonts w:asciiTheme="minorHAnsi" w:hAnsiTheme="minorHAnsi"/>
        </w:rPr>
      </w:pPr>
      <w:r>
        <w:rPr>
          <w:rFonts w:asciiTheme="minorHAnsi" w:hAnsiTheme="minorHAnsi"/>
        </w:rPr>
        <w:tab/>
        <w:t xml:space="preserve">The newsfeed will contain events or new songs of artists. Clicking an event will show information about the event. From there they will be able to buy the ticket if they want to. Clicking a song will start to stream the song. </w:t>
      </w:r>
    </w:p>
    <w:p w14:paraId="6AC6A20E" w14:textId="77777777" w:rsidR="00E3121F" w:rsidRDefault="00A24EFB" w:rsidP="00EC4E3B">
      <w:pPr>
        <w:spacing w:line="480" w:lineRule="auto"/>
        <w:rPr>
          <w:rFonts w:asciiTheme="minorHAnsi" w:hAnsiTheme="minorHAnsi"/>
        </w:rPr>
      </w:pPr>
      <w:r>
        <w:rPr>
          <w:rFonts w:asciiTheme="minorHAnsi" w:hAnsiTheme="minorHAnsi"/>
        </w:rPr>
        <w:tab/>
        <w:t xml:space="preserve">Users may edit their location by going to the user page and clicking their location. </w:t>
      </w:r>
    </w:p>
    <w:p w14:paraId="6A356516" w14:textId="5B190210" w:rsidR="00E14BA6" w:rsidRPr="00E14BA6" w:rsidRDefault="00E3121F" w:rsidP="00EC4E3B">
      <w:pPr>
        <w:spacing w:line="480" w:lineRule="auto"/>
      </w:pPr>
      <w:r>
        <w:rPr>
          <w:rFonts w:asciiTheme="minorHAnsi" w:hAnsiTheme="minorHAnsi"/>
        </w:rPr>
        <w:tab/>
        <w:t>The music player allows for the user to pause, play, skip, previous, repeat, shuffle or change the volume. This depends all on the button they are pressing.</w:t>
      </w:r>
      <w:r w:rsidR="006C59E6">
        <w:br w:type="page"/>
      </w:r>
    </w:p>
    <w:p w14:paraId="6CA77F68" w14:textId="03076F0D" w:rsidR="006C59E6" w:rsidRDefault="008F7C8B" w:rsidP="006C59E6">
      <w:pPr>
        <w:pStyle w:val="Heading1"/>
      </w:pPr>
      <w:bookmarkStart w:id="1489" w:name="_Toc500445525"/>
      <w:r>
        <w:lastRenderedPageBreak/>
        <w:t>1</w:t>
      </w:r>
      <w:r w:rsidR="00A46963">
        <w:t>2</w:t>
      </w:r>
      <w:r>
        <w:t>.</w:t>
      </w:r>
      <w:r w:rsidR="006C59E6">
        <w:t>0 Project Analysis</w:t>
      </w:r>
      <w:bookmarkEnd w:id="1489"/>
    </w:p>
    <w:p w14:paraId="5C115AA4" w14:textId="77777777" w:rsidR="000D2580" w:rsidRDefault="000D2580" w:rsidP="000D2580"/>
    <w:p w14:paraId="20CF3646" w14:textId="1D1BC440" w:rsidR="000D2580" w:rsidRDefault="000D2580" w:rsidP="00EC4E3B">
      <w:pPr>
        <w:spacing w:line="480" w:lineRule="auto"/>
        <w:ind w:firstLine="720"/>
        <w:rPr>
          <w:rFonts w:asciiTheme="minorHAnsi" w:hAnsiTheme="minorHAnsi"/>
        </w:rPr>
      </w:pPr>
      <w:r>
        <w:rPr>
          <w:rFonts w:asciiTheme="minorHAnsi" w:hAnsiTheme="minorHAnsi"/>
        </w:rPr>
        <w:t xml:space="preserve">I designed this application originally </w:t>
      </w:r>
      <w:r w:rsidR="00013F3C">
        <w:rPr>
          <w:rFonts w:asciiTheme="minorHAnsi" w:hAnsiTheme="minorHAnsi"/>
        </w:rPr>
        <w:t xml:space="preserve">as a non-mobile application. After trying to implement so Android devices may use it, some </w:t>
      </w:r>
      <w:r w:rsidR="00380D2C">
        <w:rPr>
          <w:rFonts w:asciiTheme="minorHAnsi" w:hAnsiTheme="minorHAnsi"/>
        </w:rPr>
        <w:t>of my design was</w:t>
      </w:r>
      <w:r w:rsidR="00013F3C">
        <w:rPr>
          <w:rFonts w:asciiTheme="minorHAnsi" w:hAnsiTheme="minorHAnsi"/>
        </w:rPr>
        <w:t xml:space="preserve"> unusable. I had to create some classes that I did</w:t>
      </w:r>
      <w:r w:rsidR="00C20689">
        <w:rPr>
          <w:rFonts w:asciiTheme="minorHAnsi" w:hAnsiTheme="minorHAnsi"/>
        </w:rPr>
        <w:t xml:space="preserve"> not</w:t>
      </w:r>
      <w:r w:rsidR="00013F3C">
        <w:rPr>
          <w:rFonts w:asciiTheme="minorHAnsi" w:hAnsiTheme="minorHAnsi"/>
        </w:rPr>
        <w:t xml:space="preserve"> create in my design process</w:t>
      </w:r>
      <w:r w:rsidR="00C20689">
        <w:rPr>
          <w:rFonts w:asciiTheme="minorHAnsi" w:hAnsiTheme="minorHAnsi"/>
        </w:rPr>
        <w:t xml:space="preserve">. An example of this would be an Adapter and a Card class for the Songs, Artists and Results. I had to learn about intents and </w:t>
      </w:r>
      <w:r w:rsidR="0081377F">
        <w:rPr>
          <w:rFonts w:asciiTheme="minorHAnsi" w:hAnsiTheme="minorHAnsi"/>
        </w:rPr>
        <w:t>extras for intents. Creating the graphic user interfa</w:t>
      </w:r>
      <w:r w:rsidR="00380D2C">
        <w:rPr>
          <w:rFonts w:asciiTheme="minorHAnsi" w:hAnsiTheme="minorHAnsi"/>
        </w:rPr>
        <w:t>ce wa</w:t>
      </w:r>
      <w:r w:rsidR="0081377F">
        <w:rPr>
          <w:rFonts w:asciiTheme="minorHAnsi" w:hAnsiTheme="minorHAnsi"/>
        </w:rPr>
        <w:t xml:space="preserve">s also a lot different than normal Java </w:t>
      </w:r>
      <w:r w:rsidR="00380D2C">
        <w:rPr>
          <w:rFonts w:asciiTheme="minorHAnsi" w:hAnsiTheme="minorHAnsi"/>
        </w:rPr>
        <w:t>implementation.</w:t>
      </w:r>
      <w:r w:rsidR="0081377F">
        <w:rPr>
          <w:rFonts w:asciiTheme="minorHAnsi" w:hAnsiTheme="minorHAnsi"/>
        </w:rPr>
        <w:t xml:space="preserve"> Using an API from YouTube also </w:t>
      </w:r>
      <w:r w:rsidR="00DF29D0">
        <w:rPr>
          <w:rFonts w:asciiTheme="minorHAnsi" w:hAnsiTheme="minorHAnsi"/>
        </w:rPr>
        <w:t>tinkered with my design process.</w:t>
      </w:r>
      <w:r w:rsidR="00380D2C">
        <w:rPr>
          <w:rFonts w:asciiTheme="minorHAnsi" w:hAnsiTheme="minorHAnsi"/>
        </w:rPr>
        <w:t xml:space="preserve"> </w:t>
      </w:r>
    </w:p>
    <w:p w14:paraId="4B19B9C8" w14:textId="25D4032A" w:rsidR="00EC4E3B" w:rsidRDefault="00EC4E3B" w:rsidP="00EC4E3B">
      <w:pPr>
        <w:spacing w:line="480" w:lineRule="auto"/>
        <w:ind w:firstLine="720"/>
        <w:rPr>
          <w:rFonts w:asciiTheme="minorHAnsi" w:hAnsiTheme="minorHAnsi"/>
        </w:rPr>
      </w:pPr>
      <w:r>
        <w:rPr>
          <w:rFonts w:asciiTheme="minorHAnsi" w:hAnsiTheme="minorHAnsi"/>
        </w:rPr>
        <w:t xml:space="preserve">I created a Card class for the search results from YouTube that required on </w:t>
      </w:r>
      <w:proofErr w:type="spellStart"/>
      <w:r>
        <w:rPr>
          <w:rFonts w:asciiTheme="minorHAnsi" w:hAnsiTheme="minorHAnsi"/>
        </w:rPr>
        <w:t>OnItemClickListener</w:t>
      </w:r>
      <w:proofErr w:type="spellEnd"/>
      <w:r>
        <w:rPr>
          <w:rFonts w:asciiTheme="minorHAnsi" w:hAnsiTheme="minorHAnsi"/>
        </w:rPr>
        <w:t xml:space="preserve"> method that allowed the user to open the YouTube video. I imagine that the process would be similar for Spotify and Soundcloud. I did not think of this during the design process.</w:t>
      </w:r>
    </w:p>
    <w:p w14:paraId="1811956D" w14:textId="77777777" w:rsidR="00985B94" w:rsidRDefault="00EC4E3B" w:rsidP="00EC4E3B">
      <w:pPr>
        <w:spacing w:line="480" w:lineRule="auto"/>
        <w:ind w:firstLine="720"/>
        <w:rPr>
          <w:rFonts w:asciiTheme="minorHAnsi" w:hAnsiTheme="minorHAnsi"/>
        </w:rPr>
      </w:pPr>
      <w:r>
        <w:rPr>
          <w:rFonts w:asciiTheme="minorHAnsi" w:hAnsiTheme="minorHAnsi"/>
        </w:rPr>
        <w:t>The only API that I was able to get working was the YouTube API. I was not able to get the OAuth working for YouTube and Spotify. Soundcloud was not allowing people to register for API usage.</w:t>
      </w:r>
    </w:p>
    <w:p w14:paraId="518A3461" w14:textId="6E00E973" w:rsidR="00EC4E3B" w:rsidRPr="000D2580" w:rsidRDefault="00985B94" w:rsidP="00EC4E3B">
      <w:pPr>
        <w:spacing w:line="480" w:lineRule="auto"/>
        <w:ind w:firstLine="720"/>
        <w:rPr>
          <w:rFonts w:asciiTheme="minorHAnsi" w:hAnsiTheme="minorHAnsi"/>
          <w:rPrChange w:id="1490" w:author="Gregory Montilla" w:date="2017-11-17T09:44:00Z">
            <w:rPr>
              <w:rFonts w:ascii="Courier New" w:hAnsi="Courier New" w:cs="Courier New"/>
            </w:rPr>
          </w:rPrChange>
        </w:rPr>
      </w:pPr>
      <w:r>
        <w:rPr>
          <w:rFonts w:asciiTheme="minorHAnsi" w:hAnsiTheme="minorHAnsi"/>
        </w:rPr>
        <w:t xml:space="preserve">I learned a lot from the design process. </w:t>
      </w:r>
      <w:r w:rsidR="00905F99">
        <w:rPr>
          <w:rFonts w:asciiTheme="minorHAnsi" w:hAnsiTheme="minorHAnsi"/>
        </w:rPr>
        <w:t xml:space="preserve">I think if from the beginning I began designing this project with Android implementation in mind, I would be able to </w:t>
      </w:r>
      <w:r w:rsidR="005A3C8A">
        <w:rPr>
          <w:rFonts w:asciiTheme="minorHAnsi" w:hAnsiTheme="minorHAnsi"/>
        </w:rPr>
        <w:t xml:space="preserve">utilize my design to the full extent. </w:t>
      </w:r>
      <w:r w:rsidR="00A47FDB">
        <w:rPr>
          <w:rFonts w:asciiTheme="minorHAnsi" w:hAnsiTheme="minorHAnsi"/>
        </w:rPr>
        <w:t xml:space="preserve"> </w:t>
      </w:r>
    </w:p>
    <w:sectPr w:rsidR="00EC4E3B" w:rsidRPr="000D2580" w:rsidSect="00E22C8B">
      <w:type w:val="continuous"/>
      <w:pgSz w:w="12240" w:h="15840"/>
      <w:pgMar w:top="1440" w:right="1502" w:bottom="1440" w:left="1501"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1359AB" w14:textId="77777777" w:rsidR="001A44EE" w:rsidRDefault="001A44EE" w:rsidP="00DC490C">
      <w:r>
        <w:separator/>
      </w:r>
    </w:p>
  </w:endnote>
  <w:endnote w:type="continuationSeparator" w:id="0">
    <w:p w14:paraId="43CE3323" w14:textId="77777777" w:rsidR="001A44EE" w:rsidRDefault="001A44EE" w:rsidP="00DC4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80F85" w14:textId="77777777" w:rsidR="001A44EE" w:rsidRDefault="001A44EE" w:rsidP="00DC490C">
      <w:r>
        <w:separator/>
      </w:r>
    </w:p>
  </w:footnote>
  <w:footnote w:type="continuationSeparator" w:id="0">
    <w:p w14:paraId="2FFB5B32" w14:textId="77777777" w:rsidR="001A44EE" w:rsidRDefault="001A44EE" w:rsidP="00DC49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E6AE7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607BD5"/>
    <w:multiLevelType w:val="hybridMultilevel"/>
    <w:tmpl w:val="D17C2324"/>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306FDD"/>
    <w:multiLevelType w:val="hybridMultilevel"/>
    <w:tmpl w:val="D1124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7C3FB1"/>
    <w:multiLevelType w:val="hybridMultilevel"/>
    <w:tmpl w:val="497E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D070B"/>
    <w:multiLevelType w:val="hybridMultilevel"/>
    <w:tmpl w:val="F740F154"/>
    <w:lvl w:ilvl="0" w:tplc="2452CB6E">
      <w:start w:val="4"/>
      <w:numFmt w:val="bullet"/>
      <w:lvlText w:val="-"/>
      <w:lvlJc w:val="left"/>
      <w:pPr>
        <w:ind w:left="1080" w:hanging="360"/>
      </w:pPr>
      <w:rPr>
        <w:rFonts w:ascii="Calibri Light" w:eastAsiaTheme="majorEastAsia" w:hAnsi="Calibri Light"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E437A0"/>
    <w:multiLevelType w:val="hybridMultilevel"/>
    <w:tmpl w:val="4D7A92CA"/>
    <w:lvl w:ilvl="0" w:tplc="0409000F">
      <w:start w:val="1"/>
      <w:numFmt w:val="decimal"/>
      <w:lvlText w:val="%1."/>
      <w:lvlJc w:val="left"/>
      <w:pPr>
        <w:ind w:left="72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0971502"/>
    <w:multiLevelType w:val="hybridMultilevel"/>
    <w:tmpl w:val="613E1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6668F5"/>
    <w:multiLevelType w:val="hybridMultilevel"/>
    <w:tmpl w:val="B3FC81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0234E1"/>
    <w:multiLevelType w:val="hybridMultilevel"/>
    <w:tmpl w:val="D1565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B625E6"/>
    <w:multiLevelType w:val="hybridMultilevel"/>
    <w:tmpl w:val="4F1E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06194C"/>
    <w:multiLevelType w:val="hybridMultilevel"/>
    <w:tmpl w:val="5D867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D86E1B"/>
    <w:multiLevelType w:val="hybridMultilevel"/>
    <w:tmpl w:val="9A625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F65434"/>
    <w:multiLevelType w:val="hybridMultilevel"/>
    <w:tmpl w:val="4C164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A76B56"/>
    <w:multiLevelType w:val="hybridMultilevel"/>
    <w:tmpl w:val="388A6F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3D40147"/>
    <w:multiLevelType w:val="hybridMultilevel"/>
    <w:tmpl w:val="5DC02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29720D"/>
    <w:multiLevelType w:val="hybridMultilevel"/>
    <w:tmpl w:val="358EF5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041454"/>
    <w:multiLevelType w:val="hybridMultilevel"/>
    <w:tmpl w:val="4260B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9F5E54"/>
    <w:multiLevelType w:val="multilevel"/>
    <w:tmpl w:val="54748044"/>
    <w:lvl w:ilvl="0">
      <w:start w:val="1"/>
      <w:numFmt w:val="decimal"/>
      <w:lvlText w:val="%1."/>
      <w:lvlJc w:val="left"/>
      <w:pPr>
        <w:ind w:left="720" w:hanging="360"/>
      </w:pPr>
    </w:lvl>
    <w:lvl w:ilvl="1">
      <w:numFmt w:val="decimal"/>
      <w:isLgl/>
      <w:lvlText w:val="%1.%2"/>
      <w:lvlJc w:val="left"/>
      <w:pPr>
        <w:ind w:left="1000" w:hanging="6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6DD6183"/>
    <w:multiLevelType w:val="hybridMultilevel"/>
    <w:tmpl w:val="C90A3250"/>
    <w:lvl w:ilvl="0" w:tplc="86B2EDFE">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8DE22D1"/>
    <w:multiLevelType w:val="hybridMultilevel"/>
    <w:tmpl w:val="DA36F8F2"/>
    <w:lvl w:ilvl="0" w:tplc="962A3676">
      <w:start w:val="4"/>
      <w:numFmt w:val="bullet"/>
      <w:lvlText w:val="-"/>
      <w:lvlJc w:val="left"/>
      <w:pPr>
        <w:ind w:left="1080" w:hanging="360"/>
      </w:pPr>
      <w:rPr>
        <w:rFonts w:ascii="Calibri Light" w:eastAsiaTheme="majorEastAsia" w:hAnsi="Calibri Light"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7A46E32"/>
    <w:multiLevelType w:val="multilevel"/>
    <w:tmpl w:val="4B5C67E0"/>
    <w:lvl w:ilvl="0">
      <w:start w:val="1"/>
      <w:numFmt w:val="decimal"/>
      <w:lvlText w:val="%1."/>
      <w:lvlJc w:val="left"/>
      <w:pPr>
        <w:ind w:left="720" w:hanging="360"/>
      </w:pPr>
    </w:lvl>
    <w:lvl w:ilvl="1">
      <w:numFmt w:val="decimal"/>
      <w:isLgl/>
      <w:lvlText w:val="%1.%2"/>
      <w:lvlJc w:val="left"/>
      <w:pPr>
        <w:ind w:left="1000" w:hanging="6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5A745155"/>
    <w:multiLevelType w:val="hybridMultilevel"/>
    <w:tmpl w:val="FCF4CB8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A7E62B6"/>
    <w:multiLevelType w:val="hybridMultilevel"/>
    <w:tmpl w:val="31B68CD4"/>
    <w:lvl w:ilvl="0" w:tplc="86B2EDFE">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D80E58"/>
    <w:multiLevelType w:val="hybridMultilevel"/>
    <w:tmpl w:val="0BE23F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10043B"/>
    <w:multiLevelType w:val="hybridMultilevel"/>
    <w:tmpl w:val="1BD06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887616"/>
    <w:multiLevelType w:val="hybridMultilevel"/>
    <w:tmpl w:val="94B21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2103DD"/>
    <w:multiLevelType w:val="hybridMultilevel"/>
    <w:tmpl w:val="C09EE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FA29AE"/>
    <w:multiLevelType w:val="hybridMultilevel"/>
    <w:tmpl w:val="80A00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61317B"/>
    <w:multiLevelType w:val="hybridMultilevel"/>
    <w:tmpl w:val="D1124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9"/>
  </w:num>
  <w:num w:numId="4">
    <w:abstractNumId w:val="18"/>
  </w:num>
  <w:num w:numId="5">
    <w:abstractNumId w:val="22"/>
  </w:num>
  <w:num w:numId="6">
    <w:abstractNumId w:val="3"/>
  </w:num>
  <w:num w:numId="7">
    <w:abstractNumId w:val="24"/>
  </w:num>
  <w:num w:numId="8">
    <w:abstractNumId w:val="15"/>
  </w:num>
  <w:num w:numId="9">
    <w:abstractNumId w:val="20"/>
  </w:num>
  <w:num w:numId="10">
    <w:abstractNumId w:val="13"/>
  </w:num>
  <w:num w:numId="11">
    <w:abstractNumId w:val="16"/>
  </w:num>
  <w:num w:numId="12">
    <w:abstractNumId w:val="9"/>
  </w:num>
  <w:num w:numId="13">
    <w:abstractNumId w:val="26"/>
  </w:num>
  <w:num w:numId="14">
    <w:abstractNumId w:val="14"/>
  </w:num>
  <w:num w:numId="15">
    <w:abstractNumId w:val="8"/>
  </w:num>
  <w:num w:numId="16">
    <w:abstractNumId w:val="12"/>
  </w:num>
  <w:num w:numId="17">
    <w:abstractNumId w:val="28"/>
  </w:num>
  <w:num w:numId="18">
    <w:abstractNumId w:val="10"/>
  </w:num>
  <w:num w:numId="19">
    <w:abstractNumId w:val="27"/>
  </w:num>
  <w:num w:numId="20">
    <w:abstractNumId w:val="21"/>
  </w:num>
  <w:num w:numId="21">
    <w:abstractNumId w:val="7"/>
  </w:num>
  <w:num w:numId="22">
    <w:abstractNumId w:val="23"/>
  </w:num>
  <w:num w:numId="23">
    <w:abstractNumId w:val="1"/>
  </w:num>
  <w:num w:numId="24">
    <w:abstractNumId w:val="5"/>
  </w:num>
  <w:num w:numId="25">
    <w:abstractNumId w:val="25"/>
  </w:num>
  <w:num w:numId="26">
    <w:abstractNumId w:val="17"/>
  </w:num>
  <w:num w:numId="27">
    <w:abstractNumId w:val="6"/>
  </w:num>
  <w:num w:numId="28">
    <w:abstractNumId w:val="11"/>
  </w:num>
  <w:num w:numId="2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ory Montilla">
    <w15:presenceInfo w15:providerId="None" w15:userId="Gregory Montil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4BF"/>
    <w:rsid w:val="0000738A"/>
    <w:rsid w:val="00013F3C"/>
    <w:rsid w:val="00016FF5"/>
    <w:rsid w:val="000207B8"/>
    <w:rsid w:val="000369B1"/>
    <w:rsid w:val="00046A3A"/>
    <w:rsid w:val="0006140E"/>
    <w:rsid w:val="000843AA"/>
    <w:rsid w:val="000926A2"/>
    <w:rsid w:val="00093E99"/>
    <w:rsid w:val="000A2862"/>
    <w:rsid w:val="000A736A"/>
    <w:rsid w:val="000B0BA2"/>
    <w:rsid w:val="000B0C69"/>
    <w:rsid w:val="000B51CF"/>
    <w:rsid w:val="000B685D"/>
    <w:rsid w:val="000C040B"/>
    <w:rsid w:val="000C4719"/>
    <w:rsid w:val="000D2580"/>
    <w:rsid w:val="000D30E7"/>
    <w:rsid w:val="000D4461"/>
    <w:rsid w:val="000D72DF"/>
    <w:rsid w:val="000F4664"/>
    <w:rsid w:val="00101763"/>
    <w:rsid w:val="001079C5"/>
    <w:rsid w:val="00112EBA"/>
    <w:rsid w:val="001151D6"/>
    <w:rsid w:val="00127A64"/>
    <w:rsid w:val="00133A72"/>
    <w:rsid w:val="00150B64"/>
    <w:rsid w:val="00161BBE"/>
    <w:rsid w:val="001620D8"/>
    <w:rsid w:val="00170055"/>
    <w:rsid w:val="00180B75"/>
    <w:rsid w:val="001811FE"/>
    <w:rsid w:val="001833E4"/>
    <w:rsid w:val="00186BCB"/>
    <w:rsid w:val="00191517"/>
    <w:rsid w:val="001A1EC1"/>
    <w:rsid w:val="001A44EE"/>
    <w:rsid w:val="001C4CC7"/>
    <w:rsid w:val="001F72CB"/>
    <w:rsid w:val="0020533C"/>
    <w:rsid w:val="00213E2D"/>
    <w:rsid w:val="00224C29"/>
    <w:rsid w:val="00232DCA"/>
    <w:rsid w:val="00241DFC"/>
    <w:rsid w:val="00247A3F"/>
    <w:rsid w:val="00280B0C"/>
    <w:rsid w:val="00296CAC"/>
    <w:rsid w:val="002C69B5"/>
    <w:rsid w:val="002D0306"/>
    <w:rsid w:val="002D1EB5"/>
    <w:rsid w:val="002D323F"/>
    <w:rsid w:val="002F102B"/>
    <w:rsid w:val="00313DAF"/>
    <w:rsid w:val="00314B5A"/>
    <w:rsid w:val="003218FC"/>
    <w:rsid w:val="003251A4"/>
    <w:rsid w:val="00326F0B"/>
    <w:rsid w:val="00330630"/>
    <w:rsid w:val="00356BDB"/>
    <w:rsid w:val="00371D4D"/>
    <w:rsid w:val="00380D2C"/>
    <w:rsid w:val="0038388E"/>
    <w:rsid w:val="0038761B"/>
    <w:rsid w:val="003A0B5E"/>
    <w:rsid w:val="003A1187"/>
    <w:rsid w:val="003B2DC1"/>
    <w:rsid w:val="003C7557"/>
    <w:rsid w:val="003E4A7C"/>
    <w:rsid w:val="003F3FD4"/>
    <w:rsid w:val="00404D25"/>
    <w:rsid w:val="0040677F"/>
    <w:rsid w:val="00406F5B"/>
    <w:rsid w:val="004214E0"/>
    <w:rsid w:val="00425D5C"/>
    <w:rsid w:val="00437033"/>
    <w:rsid w:val="0043743F"/>
    <w:rsid w:val="00443A0A"/>
    <w:rsid w:val="00447467"/>
    <w:rsid w:val="00451060"/>
    <w:rsid w:val="00461C39"/>
    <w:rsid w:val="0046424C"/>
    <w:rsid w:val="00471236"/>
    <w:rsid w:val="00481D00"/>
    <w:rsid w:val="00483FBD"/>
    <w:rsid w:val="00494E00"/>
    <w:rsid w:val="00495BB0"/>
    <w:rsid w:val="00497A11"/>
    <w:rsid w:val="004A1EF7"/>
    <w:rsid w:val="004A2BD4"/>
    <w:rsid w:val="004A62D3"/>
    <w:rsid w:val="004A6A4C"/>
    <w:rsid w:val="004D268F"/>
    <w:rsid w:val="004D71E4"/>
    <w:rsid w:val="004E7238"/>
    <w:rsid w:val="00502947"/>
    <w:rsid w:val="005037A7"/>
    <w:rsid w:val="00511D6A"/>
    <w:rsid w:val="00526877"/>
    <w:rsid w:val="00537EDA"/>
    <w:rsid w:val="00540B8B"/>
    <w:rsid w:val="00542990"/>
    <w:rsid w:val="00580B62"/>
    <w:rsid w:val="005933CD"/>
    <w:rsid w:val="00593B64"/>
    <w:rsid w:val="005A0B04"/>
    <w:rsid w:val="005A3C8A"/>
    <w:rsid w:val="005C1500"/>
    <w:rsid w:val="005C7A09"/>
    <w:rsid w:val="005D064A"/>
    <w:rsid w:val="005E2A67"/>
    <w:rsid w:val="005F2E34"/>
    <w:rsid w:val="005F6575"/>
    <w:rsid w:val="00605C35"/>
    <w:rsid w:val="006072C2"/>
    <w:rsid w:val="006134CE"/>
    <w:rsid w:val="00637F65"/>
    <w:rsid w:val="00670AC4"/>
    <w:rsid w:val="0067455B"/>
    <w:rsid w:val="006934A6"/>
    <w:rsid w:val="006C59E6"/>
    <w:rsid w:val="006E266B"/>
    <w:rsid w:val="006E5518"/>
    <w:rsid w:val="006F71C6"/>
    <w:rsid w:val="006F785C"/>
    <w:rsid w:val="0073702A"/>
    <w:rsid w:val="00763042"/>
    <w:rsid w:val="00767F45"/>
    <w:rsid w:val="00777C42"/>
    <w:rsid w:val="007C4421"/>
    <w:rsid w:val="007C7A92"/>
    <w:rsid w:val="007D0151"/>
    <w:rsid w:val="007E04E1"/>
    <w:rsid w:val="007E0AE3"/>
    <w:rsid w:val="007E38C0"/>
    <w:rsid w:val="007E5095"/>
    <w:rsid w:val="007F2A33"/>
    <w:rsid w:val="00801632"/>
    <w:rsid w:val="008047DC"/>
    <w:rsid w:val="00812A29"/>
    <w:rsid w:val="0081377F"/>
    <w:rsid w:val="00813A9F"/>
    <w:rsid w:val="00824BB6"/>
    <w:rsid w:val="00834133"/>
    <w:rsid w:val="0084034A"/>
    <w:rsid w:val="00847CAC"/>
    <w:rsid w:val="00862FFE"/>
    <w:rsid w:val="00866B8A"/>
    <w:rsid w:val="00887F44"/>
    <w:rsid w:val="008B41E8"/>
    <w:rsid w:val="008B6662"/>
    <w:rsid w:val="008B6FB3"/>
    <w:rsid w:val="008C1868"/>
    <w:rsid w:val="008D09BD"/>
    <w:rsid w:val="008D0B60"/>
    <w:rsid w:val="008D2209"/>
    <w:rsid w:val="008D565D"/>
    <w:rsid w:val="008E0B67"/>
    <w:rsid w:val="008E6573"/>
    <w:rsid w:val="008E77E8"/>
    <w:rsid w:val="008F5A06"/>
    <w:rsid w:val="008F725F"/>
    <w:rsid w:val="008F74FB"/>
    <w:rsid w:val="008F7C8B"/>
    <w:rsid w:val="00905F99"/>
    <w:rsid w:val="00921832"/>
    <w:rsid w:val="00926E3A"/>
    <w:rsid w:val="00932758"/>
    <w:rsid w:val="00955420"/>
    <w:rsid w:val="009554BF"/>
    <w:rsid w:val="00960209"/>
    <w:rsid w:val="00965626"/>
    <w:rsid w:val="0097277D"/>
    <w:rsid w:val="00980ACF"/>
    <w:rsid w:val="00984A0D"/>
    <w:rsid w:val="00985B94"/>
    <w:rsid w:val="00990700"/>
    <w:rsid w:val="00991088"/>
    <w:rsid w:val="009A0C71"/>
    <w:rsid w:val="009A14CC"/>
    <w:rsid w:val="009B0067"/>
    <w:rsid w:val="009B2B35"/>
    <w:rsid w:val="009B4EBC"/>
    <w:rsid w:val="009B6368"/>
    <w:rsid w:val="009F0982"/>
    <w:rsid w:val="00A0089E"/>
    <w:rsid w:val="00A1582A"/>
    <w:rsid w:val="00A15932"/>
    <w:rsid w:val="00A24EFB"/>
    <w:rsid w:val="00A2650B"/>
    <w:rsid w:val="00A341F5"/>
    <w:rsid w:val="00A34C87"/>
    <w:rsid w:val="00A36C88"/>
    <w:rsid w:val="00A46963"/>
    <w:rsid w:val="00A47FDB"/>
    <w:rsid w:val="00A51596"/>
    <w:rsid w:val="00A52A04"/>
    <w:rsid w:val="00A81B59"/>
    <w:rsid w:val="00AA1186"/>
    <w:rsid w:val="00AB0ABE"/>
    <w:rsid w:val="00AC4BAE"/>
    <w:rsid w:val="00AC654C"/>
    <w:rsid w:val="00AD1E95"/>
    <w:rsid w:val="00AD6482"/>
    <w:rsid w:val="00AF0768"/>
    <w:rsid w:val="00AF3986"/>
    <w:rsid w:val="00AF7EAE"/>
    <w:rsid w:val="00B0658E"/>
    <w:rsid w:val="00B14C8F"/>
    <w:rsid w:val="00B24B62"/>
    <w:rsid w:val="00B27581"/>
    <w:rsid w:val="00B63333"/>
    <w:rsid w:val="00B8352F"/>
    <w:rsid w:val="00BA59B3"/>
    <w:rsid w:val="00BB2986"/>
    <w:rsid w:val="00BB4AEC"/>
    <w:rsid w:val="00BB56C3"/>
    <w:rsid w:val="00BB7F05"/>
    <w:rsid w:val="00BC06DB"/>
    <w:rsid w:val="00C07658"/>
    <w:rsid w:val="00C07663"/>
    <w:rsid w:val="00C1636C"/>
    <w:rsid w:val="00C16F6A"/>
    <w:rsid w:val="00C20689"/>
    <w:rsid w:val="00C217B8"/>
    <w:rsid w:val="00C22B1C"/>
    <w:rsid w:val="00C23C0C"/>
    <w:rsid w:val="00C262C2"/>
    <w:rsid w:val="00C40499"/>
    <w:rsid w:val="00C51AF9"/>
    <w:rsid w:val="00C53446"/>
    <w:rsid w:val="00C55D14"/>
    <w:rsid w:val="00C72625"/>
    <w:rsid w:val="00C8028F"/>
    <w:rsid w:val="00CA0125"/>
    <w:rsid w:val="00CB7357"/>
    <w:rsid w:val="00CC4584"/>
    <w:rsid w:val="00D203F9"/>
    <w:rsid w:val="00D31FB2"/>
    <w:rsid w:val="00D33E50"/>
    <w:rsid w:val="00D400B1"/>
    <w:rsid w:val="00D42E8A"/>
    <w:rsid w:val="00D46FCF"/>
    <w:rsid w:val="00D56474"/>
    <w:rsid w:val="00D56BEF"/>
    <w:rsid w:val="00D57A97"/>
    <w:rsid w:val="00D659C4"/>
    <w:rsid w:val="00D80B99"/>
    <w:rsid w:val="00D83319"/>
    <w:rsid w:val="00D876FF"/>
    <w:rsid w:val="00DB79EE"/>
    <w:rsid w:val="00DC19B3"/>
    <w:rsid w:val="00DC490C"/>
    <w:rsid w:val="00DF1E79"/>
    <w:rsid w:val="00DF29D0"/>
    <w:rsid w:val="00E01AF6"/>
    <w:rsid w:val="00E058F1"/>
    <w:rsid w:val="00E07112"/>
    <w:rsid w:val="00E14BA6"/>
    <w:rsid w:val="00E202E4"/>
    <w:rsid w:val="00E22C8B"/>
    <w:rsid w:val="00E245C6"/>
    <w:rsid w:val="00E3121F"/>
    <w:rsid w:val="00E3233C"/>
    <w:rsid w:val="00E35122"/>
    <w:rsid w:val="00E358AB"/>
    <w:rsid w:val="00E422EE"/>
    <w:rsid w:val="00E52CBE"/>
    <w:rsid w:val="00E634DB"/>
    <w:rsid w:val="00E77BB8"/>
    <w:rsid w:val="00E843D7"/>
    <w:rsid w:val="00EA31E1"/>
    <w:rsid w:val="00EA4017"/>
    <w:rsid w:val="00EA6320"/>
    <w:rsid w:val="00EB687F"/>
    <w:rsid w:val="00EC4E3B"/>
    <w:rsid w:val="00ED67C2"/>
    <w:rsid w:val="00ED7FBA"/>
    <w:rsid w:val="00EE2A67"/>
    <w:rsid w:val="00EE7600"/>
    <w:rsid w:val="00EF462C"/>
    <w:rsid w:val="00EF7CC4"/>
    <w:rsid w:val="00F000EB"/>
    <w:rsid w:val="00F35945"/>
    <w:rsid w:val="00F44091"/>
    <w:rsid w:val="00F4747D"/>
    <w:rsid w:val="00F604BF"/>
    <w:rsid w:val="00F658DF"/>
    <w:rsid w:val="00F674E0"/>
    <w:rsid w:val="00F709F0"/>
    <w:rsid w:val="00F81AAC"/>
    <w:rsid w:val="00FB0C31"/>
    <w:rsid w:val="00FC1DEF"/>
    <w:rsid w:val="00FC425E"/>
    <w:rsid w:val="00FD1CEA"/>
    <w:rsid w:val="00FE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A28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72C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F725F"/>
    <w:pPr>
      <w:keepNext/>
      <w:keepLines/>
      <w:spacing w:before="240" w:line="276" w:lineRule="auto"/>
      <w:outlineLvl w:val="0"/>
    </w:pPr>
    <w:rPr>
      <w:rFonts w:asciiTheme="minorHAnsi" w:eastAsiaTheme="majorEastAsia" w:hAnsiTheme="min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1D4D"/>
    <w:pPr>
      <w:keepNext/>
      <w:keepLines/>
      <w:spacing w:before="40" w:line="276" w:lineRule="auto"/>
      <w:outlineLvl w:val="1"/>
    </w:pPr>
    <w:rPr>
      <w:rFonts w:asciiTheme="minorHAnsi" w:eastAsiaTheme="majorEastAsia" w:hAnsiTheme="min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A4017"/>
    <w:rPr>
      <w:rFonts w:ascii="Consolas" w:hAnsi="Consolas" w:cstheme="minorBidi"/>
      <w:sz w:val="21"/>
      <w:szCs w:val="21"/>
    </w:rPr>
  </w:style>
  <w:style w:type="character" w:customStyle="1" w:styleId="PlainTextChar">
    <w:name w:val="Plain Text Char"/>
    <w:basedOn w:val="DefaultParagraphFont"/>
    <w:link w:val="PlainText"/>
    <w:uiPriority w:val="99"/>
    <w:rsid w:val="00EA4017"/>
    <w:rPr>
      <w:rFonts w:ascii="Consolas" w:hAnsi="Consolas"/>
      <w:sz w:val="21"/>
      <w:szCs w:val="21"/>
    </w:rPr>
  </w:style>
  <w:style w:type="paragraph" w:styleId="NoSpacing">
    <w:name w:val="No Spacing"/>
    <w:link w:val="NoSpacingChar"/>
    <w:uiPriority w:val="1"/>
    <w:qFormat/>
    <w:rsid w:val="003251A4"/>
    <w:pPr>
      <w:spacing w:after="0" w:line="240" w:lineRule="auto"/>
    </w:pPr>
    <w:rPr>
      <w:rFonts w:eastAsiaTheme="minorEastAsia"/>
    </w:rPr>
  </w:style>
  <w:style w:type="character" w:customStyle="1" w:styleId="NoSpacingChar">
    <w:name w:val="No Spacing Char"/>
    <w:basedOn w:val="DefaultParagraphFont"/>
    <w:link w:val="NoSpacing"/>
    <w:uiPriority w:val="1"/>
    <w:rsid w:val="003251A4"/>
    <w:rPr>
      <w:rFonts w:eastAsiaTheme="minorEastAsia"/>
    </w:rPr>
  </w:style>
  <w:style w:type="character" w:customStyle="1" w:styleId="Heading1Char">
    <w:name w:val="Heading 1 Char"/>
    <w:basedOn w:val="DefaultParagraphFont"/>
    <w:link w:val="Heading1"/>
    <w:uiPriority w:val="9"/>
    <w:rsid w:val="008F725F"/>
    <w:rPr>
      <w:rFonts w:eastAsiaTheme="majorEastAsia" w:cstheme="majorBidi"/>
      <w:color w:val="2E74B5" w:themeColor="accent1" w:themeShade="BF"/>
      <w:sz w:val="32"/>
      <w:szCs w:val="32"/>
    </w:rPr>
  </w:style>
  <w:style w:type="character" w:styleId="IntenseReference">
    <w:name w:val="Intense Reference"/>
    <w:basedOn w:val="DefaultParagraphFont"/>
    <w:uiPriority w:val="32"/>
    <w:qFormat/>
    <w:rsid w:val="003251A4"/>
    <w:rPr>
      <w:b/>
      <w:bCs/>
      <w:smallCaps/>
      <w:color w:val="5B9BD5" w:themeColor="accent1"/>
      <w:spacing w:val="5"/>
    </w:rPr>
  </w:style>
  <w:style w:type="character" w:customStyle="1" w:styleId="Heading2Char">
    <w:name w:val="Heading 2 Char"/>
    <w:basedOn w:val="DefaultParagraphFont"/>
    <w:link w:val="Heading2"/>
    <w:uiPriority w:val="9"/>
    <w:rsid w:val="00371D4D"/>
    <w:rPr>
      <w:rFonts w:eastAsiaTheme="majorEastAsia" w:cstheme="majorBidi"/>
      <w:color w:val="2E74B5" w:themeColor="accent1" w:themeShade="BF"/>
      <w:sz w:val="24"/>
      <w:szCs w:val="24"/>
    </w:rPr>
  </w:style>
  <w:style w:type="table" w:styleId="TableGrid">
    <w:name w:val="Table Grid"/>
    <w:basedOn w:val="TableNormal"/>
    <w:uiPriority w:val="39"/>
    <w:rsid w:val="00ED7F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ED7FB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OCHeading">
    <w:name w:val="TOC Heading"/>
    <w:basedOn w:val="Heading1"/>
    <w:next w:val="Normal"/>
    <w:uiPriority w:val="39"/>
    <w:unhideWhenUsed/>
    <w:qFormat/>
    <w:rsid w:val="009B2B35"/>
    <w:pPr>
      <w:outlineLvl w:val="9"/>
    </w:pPr>
  </w:style>
  <w:style w:type="paragraph" w:styleId="TOC1">
    <w:name w:val="toc 1"/>
    <w:basedOn w:val="Normal"/>
    <w:next w:val="Normal"/>
    <w:autoRedefine/>
    <w:uiPriority w:val="39"/>
    <w:unhideWhenUsed/>
    <w:rsid w:val="009B2B35"/>
    <w:pPr>
      <w:spacing w:after="100" w:line="259" w:lineRule="auto"/>
    </w:pPr>
    <w:rPr>
      <w:rFonts w:asciiTheme="minorHAnsi" w:hAnsiTheme="minorHAnsi" w:cstheme="minorBidi"/>
      <w:sz w:val="22"/>
      <w:szCs w:val="22"/>
    </w:rPr>
  </w:style>
  <w:style w:type="paragraph" w:styleId="TOC2">
    <w:name w:val="toc 2"/>
    <w:basedOn w:val="Normal"/>
    <w:next w:val="Normal"/>
    <w:autoRedefine/>
    <w:uiPriority w:val="39"/>
    <w:unhideWhenUsed/>
    <w:rsid w:val="009B2B35"/>
    <w:pPr>
      <w:spacing w:after="100" w:line="259" w:lineRule="auto"/>
      <w:ind w:left="220"/>
    </w:pPr>
    <w:rPr>
      <w:rFonts w:asciiTheme="minorHAnsi" w:hAnsiTheme="minorHAnsi" w:cstheme="minorBidi"/>
      <w:sz w:val="22"/>
      <w:szCs w:val="22"/>
    </w:rPr>
  </w:style>
  <w:style w:type="character" w:styleId="Hyperlink">
    <w:name w:val="Hyperlink"/>
    <w:basedOn w:val="DefaultParagraphFont"/>
    <w:uiPriority w:val="99"/>
    <w:unhideWhenUsed/>
    <w:rsid w:val="009B2B35"/>
    <w:rPr>
      <w:color w:val="0563C1" w:themeColor="hyperlink"/>
      <w:u w:val="single"/>
    </w:rPr>
  </w:style>
  <w:style w:type="paragraph" w:styleId="BalloonText">
    <w:name w:val="Balloon Text"/>
    <w:basedOn w:val="Normal"/>
    <w:link w:val="BalloonTextChar"/>
    <w:uiPriority w:val="99"/>
    <w:semiHidden/>
    <w:unhideWhenUsed/>
    <w:rsid w:val="00980ACF"/>
    <w:rPr>
      <w:sz w:val="18"/>
      <w:szCs w:val="18"/>
    </w:rPr>
  </w:style>
  <w:style w:type="character" w:customStyle="1" w:styleId="BalloonTextChar">
    <w:name w:val="Balloon Text Char"/>
    <w:basedOn w:val="DefaultParagraphFont"/>
    <w:link w:val="BalloonText"/>
    <w:uiPriority w:val="99"/>
    <w:semiHidden/>
    <w:rsid w:val="00980ACF"/>
    <w:rPr>
      <w:rFonts w:ascii="Times New Roman" w:hAnsi="Times New Roman" w:cs="Times New Roman"/>
      <w:sz w:val="18"/>
      <w:szCs w:val="18"/>
    </w:rPr>
  </w:style>
  <w:style w:type="paragraph" w:styleId="ListParagraph">
    <w:name w:val="List Paragraph"/>
    <w:basedOn w:val="Normal"/>
    <w:uiPriority w:val="34"/>
    <w:qFormat/>
    <w:rsid w:val="003A1187"/>
    <w:pPr>
      <w:spacing w:after="160" w:line="259" w:lineRule="auto"/>
      <w:ind w:left="720"/>
      <w:contextualSpacing/>
    </w:pPr>
    <w:rPr>
      <w:rFonts w:asciiTheme="minorHAnsi" w:hAnsiTheme="minorHAnsi" w:cstheme="minorBidi"/>
      <w:sz w:val="22"/>
      <w:szCs w:val="22"/>
    </w:rPr>
  </w:style>
  <w:style w:type="paragraph" w:styleId="NormalWeb">
    <w:name w:val="Normal (Web)"/>
    <w:basedOn w:val="Normal"/>
    <w:uiPriority w:val="99"/>
    <w:unhideWhenUsed/>
    <w:rsid w:val="008F74FB"/>
    <w:pPr>
      <w:spacing w:before="100" w:beforeAutospacing="1" w:after="100" w:afterAutospacing="1"/>
    </w:pPr>
  </w:style>
  <w:style w:type="paragraph" w:styleId="Revision">
    <w:name w:val="Revision"/>
    <w:hidden/>
    <w:uiPriority w:val="99"/>
    <w:semiHidden/>
    <w:rsid w:val="009A0C71"/>
    <w:pPr>
      <w:spacing w:after="0" w:line="240" w:lineRule="auto"/>
    </w:pPr>
  </w:style>
  <w:style w:type="paragraph" w:styleId="Header">
    <w:name w:val="header"/>
    <w:basedOn w:val="Normal"/>
    <w:link w:val="HeaderChar"/>
    <w:uiPriority w:val="99"/>
    <w:unhideWhenUsed/>
    <w:rsid w:val="00DC490C"/>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DC490C"/>
  </w:style>
  <w:style w:type="paragraph" w:styleId="Footer">
    <w:name w:val="footer"/>
    <w:basedOn w:val="Normal"/>
    <w:link w:val="FooterChar"/>
    <w:uiPriority w:val="99"/>
    <w:unhideWhenUsed/>
    <w:rsid w:val="00DC490C"/>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DC490C"/>
  </w:style>
  <w:style w:type="table" w:styleId="GridTable4-Accent1">
    <w:name w:val="Grid Table 4 Accent 1"/>
    <w:basedOn w:val="TableNormal"/>
    <w:uiPriority w:val="49"/>
    <w:rsid w:val="002D323F"/>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2D323F"/>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2D323F"/>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p1">
    <w:name w:val="p1"/>
    <w:basedOn w:val="Normal"/>
    <w:rsid w:val="00824BB6"/>
    <w:rPr>
      <w:rFonts w:ascii="Helvetica Neue" w:hAnsi="Helvetica Neue"/>
      <w:color w:val="454545"/>
      <w:sz w:val="18"/>
      <w:szCs w:val="18"/>
    </w:rPr>
  </w:style>
  <w:style w:type="table" w:styleId="GridTable2-Accent5">
    <w:name w:val="Grid Table 2 Accent 5"/>
    <w:basedOn w:val="TableNormal"/>
    <w:uiPriority w:val="47"/>
    <w:rsid w:val="00542990"/>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2">
    <w:name w:val="Grid Table 4 Accent 2"/>
    <w:basedOn w:val="TableNormal"/>
    <w:uiPriority w:val="49"/>
    <w:rsid w:val="001A1EC1"/>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8706">
      <w:bodyDiv w:val="1"/>
      <w:marLeft w:val="0"/>
      <w:marRight w:val="0"/>
      <w:marTop w:val="0"/>
      <w:marBottom w:val="0"/>
      <w:divBdr>
        <w:top w:val="none" w:sz="0" w:space="0" w:color="auto"/>
        <w:left w:val="none" w:sz="0" w:space="0" w:color="auto"/>
        <w:bottom w:val="none" w:sz="0" w:space="0" w:color="auto"/>
        <w:right w:val="none" w:sz="0" w:space="0" w:color="auto"/>
      </w:divBdr>
    </w:div>
    <w:div w:id="199320885">
      <w:bodyDiv w:val="1"/>
      <w:marLeft w:val="0"/>
      <w:marRight w:val="0"/>
      <w:marTop w:val="0"/>
      <w:marBottom w:val="0"/>
      <w:divBdr>
        <w:top w:val="none" w:sz="0" w:space="0" w:color="auto"/>
        <w:left w:val="none" w:sz="0" w:space="0" w:color="auto"/>
        <w:bottom w:val="none" w:sz="0" w:space="0" w:color="auto"/>
        <w:right w:val="none" w:sz="0" w:space="0" w:color="auto"/>
      </w:divBdr>
    </w:div>
    <w:div w:id="269624495">
      <w:bodyDiv w:val="1"/>
      <w:marLeft w:val="0"/>
      <w:marRight w:val="0"/>
      <w:marTop w:val="0"/>
      <w:marBottom w:val="0"/>
      <w:divBdr>
        <w:top w:val="none" w:sz="0" w:space="0" w:color="auto"/>
        <w:left w:val="none" w:sz="0" w:space="0" w:color="auto"/>
        <w:bottom w:val="none" w:sz="0" w:space="0" w:color="auto"/>
        <w:right w:val="none" w:sz="0" w:space="0" w:color="auto"/>
      </w:divBdr>
    </w:div>
    <w:div w:id="312220378">
      <w:bodyDiv w:val="1"/>
      <w:marLeft w:val="0"/>
      <w:marRight w:val="0"/>
      <w:marTop w:val="0"/>
      <w:marBottom w:val="0"/>
      <w:divBdr>
        <w:top w:val="none" w:sz="0" w:space="0" w:color="auto"/>
        <w:left w:val="none" w:sz="0" w:space="0" w:color="auto"/>
        <w:bottom w:val="none" w:sz="0" w:space="0" w:color="auto"/>
        <w:right w:val="none" w:sz="0" w:space="0" w:color="auto"/>
      </w:divBdr>
    </w:div>
    <w:div w:id="338969515">
      <w:bodyDiv w:val="1"/>
      <w:marLeft w:val="0"/>
      <w:marRight w:val="0"/>
      <w:marTop w:val="0"/>
      <w:marBottom w:val="0"/>
      <w:divBdr>
        <w:top w:val="none" w:sz="0" w:space="0" w:color="auto"/>
        <w:left w:val="none" w:sz="0" w:space="0" w:color="auto"/>
        <w:bottom w:val="none" w:sz="0" w:space="0" w:color="auto"/>
        <w:right w:val="none" w:sz="0" w:space="0" w:color="auto"/>
      </w:divBdr>
    </w:div>
    <w:div w:id="554003555">
      <w:bodyDiv w:val="1"/>
      <w:marLeft w:val="0"/>
      <w:marRight w:val="0"/>
      <w:marTop w:val="0"/>
      <w:marBottom w:val="0"/>
      <w:divBdr>
        <w:top w:val="none" w:sz="0" w:space="0" w:color="auto"/>
        <w:left w:val="none" w:sz="0" w:space="0" w:color="auto"/>
        <w:bottom w:val="none" w:sz="0" w:space="0" w:color="auto"/>
        <w:right w:val="none" w:sz="0" w:space="0" w:color="auto"/>
      </w:divBdr>
    </w:div>
    <w:div w:id="670261759">
      <w:bodyDiv w:val="1"/>
      <w:marLeft w:val="0"/>
      <w:marRight w:val="0"/>
      <w:marTop w:val="0"/>
      <w:marBottom w:val="0"/>
      <w:divBdr>
        <w:top w:val="none" w:sz="0" w:space="0" w:color="auto"/>
        <w:left w:val="none" w:sz="0" w:space="0" w:color="auto"/>
        <w:bottom w:val="none" w:sz="0" w:space="0" w:color="auto"/>
        <w:right w:val="none" w:sz="0" w:space="0" w:color="auto"/>
      </w:divBdr>
    </w:div>
    <w:div w:id="714352285">
      <w:bodyDiv w:val="1"/>
      <w:marLeft w:val="0"/>
      <w:marRight w:val="0"/>
      <w:marTop w:val="0"/>
      <w:marBottom w:val="0"/>
      <w:divBdr>
        <w:top w:val="none" w:sz="0" w:space="0" w:color="auto"/>
        <w:left w:val="none" w:sz="0" w:space="0" w:color="auto"/>
        <w:bottom w:val="none" w:sz="0" w:space="0" w:color="auto"/>
        <w:right w:val="none" w:sz="0" w:space="0" w:color="auto"/>
      </w:divBdr>
    </w:div>
    <w:div w:id="764420955">
      <w:bodyDiv w:val="1"/>
      <w:marLeft w:val="0"/>
      <w:marRight w:val="0"/>
      <w:marTop w:val="0"/>
      <w:marBottom w:val="0"/>
      <w:divBdr>
        <w:top w:val="none" w:sz="0" w:space="0" w:color="auto"/>
        <w:left w:val="none" w:sz="0" w:space="0" w:color="auto"/>
        <w:bottom w:val="none" w:sz="0" w:space="0" w:color="auto"/>
        <w:right w:val="none" w:sz="0" w:space="0" w:color="auto"/>
      </w:divBdr>
    </w:div>
    <w:div w:id="903418488">
      <w:bodyDiv w:val="1"/>
      <w:marLeft w:val="0"/>
      <w:marRight w:val="0"/>
      <w:marTop w:val="0"/>
      <w:marBottom w:val="0"/>
      <w:divBdr>
        <w:top w:val="none" w:sz="0" w:space="0" w:color="auto"/>
        <w:left w:val="none" w:sz="0" w:space="0" w:color="auto"/>
        <w:bottom w:val="none" w:sz="0" w:space="0" w:color="auto"/>
        <w:right w:val="none" w:sz="0" w:space="0" w:color="auto"/>
      </w:divBdr>
    </w:div>
    <w:div w:id="1005983751">
      <w:bodyDiv w:val="1"/>
      <w:marLeft w:val="0"/>
      <w:marRight w:val="0"/>
      <w:marTop w:val="0"/>
      <w:marBottom w:val="0"/>
      <w:divBdr>
        <w:top w:val="none" w:sz="0" w:space="0" w:color="auto"/>
        <w:left w:val="none" w:sz="0" w:space="0" w:color="auto"/>
        <w:bottom w:val="none" w:sz="0" w:space="0" w:color="auto"/>
        <w:right w:val="none" w:sz="0" w:space="0" w:color="auto"/>
      </w:divBdr>
    </w:div>
    <w:div w:id="1041906519">
      <w:bodyDiv w:val="1"/>
      <w:marLeft w:val="0"/>
      <w:marRight w:val="0"/>
      <w:marTop w:val="0"/>
      <w:marBottom w:val="0"/>
      <w:divBdr>
        <w:top w:val="none" w:sz="0" w:space="0" w:color="auto"/>
        <w:left w:val="none" w:sz="0" w:space="0" w:color="auto"/>
        <w:bottom w:val="none" w:sz="0" w:space="0" w:color="auto"/>
        <w:right w:val="none" w:sz="0" w:space="0" w:color="auto"/>
      </w:divBdr>
    </w:div>
    <w:div w:id="1117795313">
      <w:bodyDiv w:val="1"/>
      <w:marLeft w:val="0"/>
      <w:marRight w:val="0"/>
      <w:marTop w:val="0"/>
      <w:marBottom w:val="0"/>
      <w:divBdr>
        <w:top w:val="none" w:sz="0" w:space="0" w:color="auto"/>
        <w:left w:val="none" w:sz="0" w:space="0" w:color="auto"/>
        <w:bottom w:val="none" w:sz="0" w:space="0" w:color="auto"/>
        <w:right w:val="none" w:sz="0" w:space="0" w:color="auto"/>
      </w:divBdr>
    </w:div>
    <w:div w:id="1680964135">
      <w:bodyDiv w:val="1"/>
      <w:marLeft w:val="0"/>
      <w:marRight w:val="0"/>
      <w:marTop w:val="0"/>
      <w:marBottom w:val="0"/>
      <w:divBdr>
        <w:top w:val="none" w:sz="0" w:space="0" w:color="auto"/>
        <w:left w:val="none" w:sz="0" w:space="0" w:color="auto"/>
        <w:bottom w:val="none" w:sz="0" w:space="0" w:color="auto"/>
        <w:right w:val="none" w:sz="0" w:space="0" w:color="auto"/>
      </w:divBdr>
    </w:div>
    <w:div w:id="1685203517">
      <w:bodyDiv w:val="1"/>
      <w:marLeft w:val="0"/>
      <w:marRight w:val="0"/>
      <w:marTop w:val="0"/>
      <w:marBottom w:val="0"/>
      <w:divBdr>
        <w:top w:val="none" w:sz="0" w:space="0" w:color="auto"/>
        <w:left w:val="none" w:sz="0" w:space="0" w:color="auto"/>
        <w:bottom w:val="none" w:sz="0" w:space="0" w:color="auto"/>
        <w:right w:val="none" w:sz="0" w:space="0" w:color="auto"/>
      </w:divBdr>
    </w:div>
    <w:div w:id="2139377115">
      <w:bodyDiv w:val="1"/>
      <w:marLeft w:val="0"/>
      <w:marRight w:val="0"/>
      <w:marTop w:val="0"/>
      <w:marBottom w:val="0"/>
      <w:divBdr>
        <w:top w:val="none" w:sz="0" w:space="0" w:color="auto"/>
        <w:left w:val="none" w:sz="0" w:space="0" w:color="auto"/>
        <w:bottom w:val="none" w:sz="0" w:space="0" w:color="auto"/>
        <w:right w:val="none" w:sz="0" w:space="0" w:color="auto"/>
      </w:divBdr>
    </w:div>
    <w:div w:id="214580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application will be a single music player that integrates multiple music streaming services that allows the user to listen to music throughout each service and access playlists with the ability to download certain songs and sync them to a local playlist.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4F45BE-3C8F-AA4C-B549-A3DBF2C35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23</Pages>
  <Words>2686</Words>
  <Characters>15316</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INTUNE</vt:lpstr>
    </vt:vector>
  </TitlesOfParts>
  <Company/>
  <LinksUpToDate>false</LinksUpToDate>
  <CharactersWithSpaces>17967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INTUNE</dc:title>
  <dc:subject/>
  <dc:creator>Gregory Montilla</dc:creator>
  <cp:keywords/>
  <dc:description/>
  <cp:lastModifiedBy>Gregory Montilla</cp:lastModifiedBy>
  <cp:revision>85</cp:revision>
  <dcterms:created xsi:type="dcterms:W3CDTF">2017-10-06T15:27:00Z</dcterms:created>
  <dcterms:modified xsi:type="dcterms:W3CDTF">2017-12-08T05:29:00Z</dcterms:modified>
  <cp:category>CS 003B</cp:category>
</cp:coreProperties>
</file>